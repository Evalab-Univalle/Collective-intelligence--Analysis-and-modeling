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jc w:val="center"/><w:rPr><w:b/></w:rPr></w:pPr><w:r><w:rPr><w:b/></w:rPr><w:t>Collective intelligence: Analysis and modeling</w:t></w:r></w:p><w:p><w:pPr><w:pStyle w:val="style0"/><w:jc w:val="center"/><w:rPr></w:rPr></w:pPr><w:r><w:rPr></w:rPr></w:r></w:p><w:p><w:pPr><w:pStyle w:val="style0"/><w:jc w:val="center"/><w:rPr><w:b/><w:sz w:val="20"/></w:rPr></w:pPr><w:r><w:rPr><w:b/><w:sz w:val="20"/></w:rPr><w:t>Erika Suarez Valencia</w:t></w:r></w:p><w:p><w:pPr><w:pStyle w:val="style0"/><w:jc w:val="center"/><w:rPr><w:b/><w:sz w:val="20"/></w:rPr></w:pPr><w:r><w:rPr><w:b/><w:sz w:val="20"/></w:rPr><w:t xml:space="preserve">erika.suarez@correounivalle.edu.co, </w:t></w:r></w:p><w:p><w:pPr><w:pStyle w:val="style0"/><w:jc w:val="center"/><w:rPr><w:b/><w:sz w:val="20"/></w:rPr></w:pPr><w:r><w:rPr><w:b/><w:sz w:val="20"/></w:rPr><w:t>Víctor Andres Bucheli Guerrero</w:t></w:r></w:p><w:p><w:pPr><w:pStyle w:val="style0"/><w:jc w:val="center"/><w:rPr><w:b/><w:sz w:val="20"/></w:rPr></w:pPr><w:hyperlink r:id="rId2"><w:r><w:rPr><w:rStyle w:val="style17"/><w:b/><w:sz w:val="20"/></w:rPr><w:t>victor.bucheli@correounivalle.edu.co</w:t></w:r></w:hyperlink><w:hyperlink r:id="rId3"><w:r><w:rPr><w:b/><w:sz w:val="20"/></w:rPr><w:t>,</w:t></w:r></w:p><w:p><w:pPr><w:pStyle w:val="style0"/><w:jc w:val="center"/><w:rPr><w:b/><w:sz w:val="20"/></w:rPr></w:pPr><w:r><w:rPr><w:b/><w:sz w:val="20"/></w:rPr><w:t>Roberto Zarama</w:t></w:r></w:p><w:p><w:pPr><w:pStyle w:val="style0"/><w:jc w:val="center"/><w:rPr><w:b/><w:sz w:val="20"/></w:rPr></w:pPr><w:r><w:rPr><w:b/><w:sz w:val="20"/></w:rPr><w:t>rzarama@uniandes.edu.co</w:t></w:r></w:p><w:p><w:pPr><w:pStyle w:val="style0"/><w:jc w:val="center"/><w:rPr><w:b/><w:sz w:val="20"/></w:rPr></w:pPr><w:r><w:rPr><w:b/><w:sz w:val="20"/></w:rPr><w:t xml:space="preserve"> </w:t></w:r><w:r><w:rPr><w:b/><w:sz w:val="20"/></w:rPr><w:t>Angel García Baños</w:t></w:r></w:p><w:p><w:pPr><w:pStyle w:val="style0"/><w:jc w:val="center"/><w:rPr><w:rStyle w:val="style17"/><w:b/><w:color w:val="00000A"/><w:sz w:val="20"/><w:u w:val="none"/></w:rPr></w:pPr><w:hyperlink r:id="rId4"><w:r><w:rPr><w:rStyle w:val="style17"/><w:b/><w:color w:val="00000A"/><w:sz w:val="20"/><w:u w:val="none"/></w:rPr><w:t>angel.garcia@correounivalle.edu.co</w:t></w:r></w:hyperlink></w:p><w:p><w:pPr><w:pStyle w:val="style0"/><w:jc w:val="center"/><w:rPr></w:rPr></w:pPr><w:r><w:rPr></w:rPr></w:r></w:p><w:p><w:pPr><w:pStyle w:val="style1"/><w:spacing w:after="200" w:before="200"/><w:contextualSpacing w:val="false"/><w:rPr></w:rPr></w:pPr><w:bookmarkStart w:id="0" w:name="h.dlbcl9utwsv"/><w:bookmarkEnd w:id="0"/><w:r><w:rPr></w:rPr><w:t>Abstract</w:t></w:r></w:p><w:p><w:pPr><w:pStyle w:val="style0"/><w:rPr></w:rPr></w:pPr><w:r><w:rPr></w:rPr></w:r></w:p><w:p><w:pPr><w:pStyle w:val="style0"/><w:spacing w:after="120" w:before="0"/><w:contextualSpacing w:val="false"/><w:rPr><w:b/></w:rPr></w:pPr><w:r><w:rPr><w:b/></w:rPr><w:t>Purpose</w:t></w:r></w:p><w:p><w:pPr><w:pStyle w:val="style0"/><w:spacing w:after="120" w:before="0"/><w:contextualSpacing w:val="false"/><w:jc w:val="both"/><w:rPr></w:rPr></w:pPr><w:r><w:rPr></w:rPr><w:t>This paper focuses on the underpinning dynamics that explain collective intelligence.</w:t></w:r></w:p><w:p><w:pPr><w:pStyle w:val="style0"/><w:spacing w:after="120" w:before="0"/><w:contextualSpacing w:val="false"/><w:rPr><w:b/></w:rPr></w:pPr><w:r><w:rPr><w:b/></w:rPr><w:t>Design/methodology/approach</w:t></w:r></w:p><w:p><w:pPr><w:pStyle w:val="style0"/><w:spacing w:after="120" w:before="0"/><w:contextualSpacing w:val="false"/><w:jc w:val="both"/><w:rPr></w:rPr></w:pPr><w:r><w:rPr></w:rPr><w:t>Collective intelligence can be understood as the capacity of a collective system to evolve towards higher order complexity through networks of individual capacities. We observe two collective systems as examples of the dynamic processes of complex networks</w:t></w:r><w:r><w:rPr><w:rFonts w:ascii="Times New Roman" w:cs="Times New Roman" w:eastAsia="Times New Roman" w:hAnsi="Times New Roman"/><w:sz w:val="24"/></w:rPr><w:t>—</w:t></w:r><w:r><w:rPr><w:rFonts w:eastAsia="Times New Roman"/></w:rPr><w:t>the</w:t></w:r><w:r><w:rPr><w:rFonts w:ascii="Times New Roman" w:cs="Times New Roman" w:eastAsia="Times New Roman" w:hAnsi="Times New Roman"/></w:rPr><w:t xml:space="preserve"> </w:t></w:r><w:r><w:rPr></w:rPr><w:t xml:space="preserve">Wiki course PeSO at the Universidad de Los Andes, Bogotá, Colombia, and an agent-based model </w:t></w:r><w:r><w:rPr></w:rPr><w:t>inspired</w:t></w:r><w:r><w:rPr></w:rPr><w:t xml:space="preserve"> on wiki systems.</w:t></w:r></w:p><w:p><w:pPr><w:pStyle w:val="style0"/><w:spacing w:after="120" w:before="0"/><w:contextualSpacing w:val="false"/><w:rPr><w:b/></w:rPr></w:pPr><w:r><w:rPr><w:b/></w:rPr><w:t>Findings</w:t></w:r></w:p><w:p><w:pPr><w:pStyle w:val="style0"/><w:spacing w:after="120" w:before="0"/><w:contextualSpacing w:val="false"/><w:jc w:val="both"/><w:rPr></w:rPr></w:pPr><w:r><w:rPr></w:rPr><w:t xml:space="preserve">The results of the </w:t></w:r><w:r><w:rPr></w:rPr><w:t xml:space="preserve"> wiki PeSO course </w:t></w:r><w:r><w:rPr></w:rPr><w:t xml:space="preserve">and the model are contrasted with a random network baseline model. Both the </w:t></w:r><w:r><w:fldChar w:fldCharType="begin"></w:fldChar></w:r><w:r></w:r><w:r><w:fldChar w:fldCharType="separate"/></w:r><w:r><w:rPr></w:rPr></w:r><w:r><w:rPr></w:rPr><w:t xml:space="preserve"> wiki PeSO course</w:t></w:r><w:r><w:rPr></w:rPr><w:t xml:space="preserve"> and the model show dynamics of accumulation, in which statistical properties of non-equilibrium networks appear.</w:t></w:r></w:p><w:p><w:pPr><w:pStyle w:val="style0"/><w:spacing w:after="120" w:before="0"/><w:contextualSpacing w:val="false"/><w:rPr><w:b/></w:rPr></w:pPr><w:r><w:rPr><w:b/></w:rPr><w:t>Research limitations/implications (if applicable)</w:t></w:r></w:p><w:p><w:pPr><w:pStyle w:val="style0"/><w:spacing w:after="120" w:before="0"/><w:contextualSpacing w:val="false"/><w:jc w:val="both"/><w:rPr></w:rPr></w:pPr><w:r><w:rPr></w:rPr><w:t>Our work is based on a network science approach. We analyzed data from two kinds of networks: the wiki PeSO course and an agent-based model. Limitations due to the number of computations and complexity appear when there is a high order of magnitude of agents; due to such limitations, it was not possible to study networks with more than 10</w:t></w:r><w:r><w:rPr><w:vertAlign w:val="superscript"/></w:rPr><w:t>3</w:t></w:r><w:r><w:rPr></w:rPr><w:t xml:space="preserve"> agents. </w:t></w:r></w:p><w:p><w:pPr><w:pStyle w:val="style0"/><w:spacing w:after="120" w:before="0"/><w:contextualSpacing w:val="false"/><w:rPr><w:b/></w:rPr></w:pPr><w:r><w:rPr><w:b/></w:rPr><w:t>Practical implications (if applicable)</w:t></w:r></w:p><w:p><w:pPr><w:pStyle w:val="style0"/><w:spacing w:after="120" w:before="0"/><w:contextualSpacing w:val="false"/><w:jc w:val="both"/><w:rPr></w:rPr></w:pPr><w:r><w:rPr></w:rPr><w:t>Better understanding can allow for the measurement and design of systems based on collective intelligence.</w:t></w:r></w:p><w:p><w:pPr><w:pStyle w:val="style0"/><w:spacing w:after="120" w:before="0"/><w:contextualSpacing w:val="false"/><w:rPr><w:b/></w:rPr></w:pPr><w:r><w:rPr><w:b/></w:rPr><w:t>Social implications (if applicable)</w:t></w:r></w:p><w:p><w:pPr><w:pStyle w:val="style0"/><w:spacing w:after="120" w:before="0"/><w:contextualSpacing w:val="false"/><w:jc w:val="both"/><w:rPr></w:rPr></w:pPr><w:r><w:rPr></w:rPr><w:t xml:space="preserve">In the context of higher education systems, the question remains of how to design teaching methodologies to develop collective thinking. </w:t></w:r></w:p><w:p><w:pPr><w:pStyle w:val="style0"/><w:spacing w:after="120" w:before="0"/><w:contextualSpacing w:val="false"/><w:rPr><w:b/></w:rPr></w:pPr><w:r><w:rPr><w:b/></w:rPr><w:t>Originality/value</w:t></w:r></w:p><w:p><w:pPr><w:pStyle w:val="style0"/><w:spacing w:after="120" w:before="0"/><w:contextualSpacing w:val="false"/><w:jc w:val="both"/><w:rPr></w:rPr></w:pPr><w:r><w:rPr></w:rPr><w:t>The results show how collective intelligence emerges from cumulative dynamics.</w:t></w:r></w:p><w:p><w:pPr><w:pStyle w:val="style0"/><w:spacing w:after="120" w:before="0"/><w:contextualSpacing w:val="false"/><w:jc w:val="both"/><w:rPr><w:b/></w:rPr></w:pPr><w:r><w:rPr><w:b/></w:rPr><w:t>Keywords</w:t></w:r></w:p><w:p><w:pPr><w:pStyle w:val="style0"/><w:spacing w:after="120" w:before="0"/><w:contextualSpacing w:val="false"/><w:jc w:val="both"/><w:rPr></w:rPr></w:pPr><w:r><w:rPr></w:rPr><w:t>Knowledge management; Collective intelligence; Agent-based models; Networks science.</w:t></w:r></w:p><w:p><w:pPr><w:pStyle w:val="style1"/><w:spacing w:after="200" w:before="200"/><w:contextualSpacing w:val="false"/><w:jc w:val="both"/><w:rPr></w:rPr></w:pPr><w:bookmarkStart w:id="1" w:name="h.68bt3p5fphap"/><w:bookmarkEnd w:id="1"/><w:r><w:rPr></w:rPr><w:t>Introduction</w:t></w:r></w:p><w:p><w:pPr><w:pStyle w:val="style0"/><w:jc w:val="both"/><w:rPr></w:rPr></w:pPr><w:r><w:rPr></w:rPr></w:r></w:p><w:p><w:pPr><w:pStyle w:val="style0"/><w:jc w:val="both"/><w:rPr></w:rPr></w:pPr><w:r><w:rPr></w:rPr><w:t xml:space="preserve">The production of knowledge in contemporary societies has experienced a phase of transition away from individualism towards collectivism. For instance, the science of past centuries was characterized by eponymy \cite{merton1968matthew}, </w:t></w:r><w:r><w:rPr></w:rPr><w:t xml:space="preserve">for instance, the methods to resolve equations known as Newton&apos;s method.  However, </w:t></w:r><w:r><w:rPr></w:rPr><w:t xml:space="preserve">a situation that brought about some famous first author disputes: Newton versus </w:t></w:r><w:r><w:rPr></w:rPr><w:t>Raphson</w:t></w:r><w:r><w:rPr></w:rPr><w:t xml:space="preserve">, </w:t></w:r><w:r><w:fldChar w:fldCharType="begin"></w:fldChar></w:r><w:r></w:r><w:r><w:fldChar w:fldCharType="separate"/></w:r><w:del w:author="vbucheli " w:date="2014-09-25T16:59:00Z" w:id="0"><w:r><w:rPr></w:rPr></w:r></w:del><w:r><w:rPr></w:rPr><w:t xml:space="preserve">in which, </w:t></w:r><w:r><w:rPr></w:rPr><w:t xml:space="preserve">discussions about the first author </w:t></w:r><w:commentRangeEnd w:id="0"/><w:r><w:rPr></w:rPr></w:r><w:r><w:rPr></w:rPr><w:commentReference w:id="0"/></w:r><w:ins w:author="vbucheli " w:date="2014-09-25T17:03:00Z" w:id="1"><w:r><w:rPr></w:rPr><w:commentReference w:id="1"/></w:r></w:ins><w:r><w:rPr></w:rPr><w:t xml:space="preserve">were open </w:t></w:r><w:r><w:rPr></w:rPr><w:t>and it is renamed as Newton–Raphson method</w:t></w:r><w:r><w:rPr></w:rPr><w:t>.  Today, however, the scientist as an individual is not so important.</w:t></w:r><w:commentRangeStart w:id="2"/><w:r><w:rPr></w:rPr></w:r><w:commentRangeEnd w:id="2"/><w:r><w:rPr></w:rPr></w:r><w:r><w:rPr></w:rPr><w:commentReference w:id="2"/></w:r><w:ins w:author="vbucheli " w:date="2014-09-25T17:04:00Z" w:id="2"><w:r><w:rPr></w:rPr><w:commentReference w:id="3"/></w:r></w:ins></w:p><w:p><w:pPr><w:pStyle w:val="style0"/><w:jc w:val="both"/><w:rPr></w:rPr></w:pPr><w:ins w:author="vbucheli " w:date="2014-09-25T16:48:00Z" w:id="3"><w:r><w:rPr></w:rPr></w:r></w:ins></w:p><w:p><w:pPr><w:pStyle w:val="style0"/><w:jc w:val="both"/><w:rPr></w:rPr></w:pPr><w:ins w:author="vbucheli " w:date="2014-09-25T16:49:00Z" w:id="4"><w:r><w:rPr></w:rPr></w:r></w:ins></w:p><w:p><w:pPr><w:pStyle w:val="style0"/><w:jc w:val="both"/><w:rPr></w:rPr></w:pPr><w:r><w:rPr></w:rPr></w:r></w:p><w:p><w:pPr><w:pStyle w:val="style0"/><w:jc w:val="both"/><w:rPr></w:rPr></w:pPr><w:r><w:rPr></w:rPr><w:t>The Internet has allowed for new forms of social interaction and organization. Within this context, the aim of this paper is to understand new forms of knowledge production. In the new socio-technical system, ideas flow and interchanges grow over time in a way that has not been seen before. Along with this expansion has come constant questions about plagiarism and other forms of misconduct (although we do not develop on this topic here). Furthermore, collective behavior on the Internet has given rise to projects such as Wikipedia, the most complete encyclopedia in existence which was collectively developed, and crowdsourcing, where many ideas from many participants are organized together to solve complex problems. Such examples show how alternative forms of organization around knowledge may appear. In these new forms of organization, interactions and interchanges grow, and the probability of new outcomes emerges.</w:t></w:r></w:p><w:p><w:pPr><w:pStyle w:val="style0"/><w:jc w:val="both"/><w:rPr></w:rPr></w:pPr><w:r><w:rPr></w:rPr></w:r></w:p><w:p><w:pPr><w:pStyle w:val="style0"/><w:jc w:val="both"/><w:rPr></w:rPr></w:pPr><w:r><w:rPr></w:rPr><w:t>In this paper, we study collective intelligence through two complementary approaches. On the one hand, we analyze the structural properties of networks obtained from data</w:t></w:r><w:r><w:rPr><w:rFonts w:ascii="Times New Roman" w:cs="Times New Roman" w:eastAsia="Times New Roman" w:hAnsi="Times New Roman"/><w:sz w:val="24"/></w:rPr><w:t xml:space="preserve"> </w:t></w:r><w:r><w:rPr><w:rFonts w:eastAsia="Times New Roman"/></w:rPr><w:t>of</w:t></w:r><w:r><w:rPr><w:rFonts w:ascii="Times New Roman" w:cs="Times New Roman" w:eastAsia="Times New Roman" w:hAnsi="Times New Roman"/></w:rPr><w:t xml:space="preserve"> </w:t></w:r><w:r><w:rPr><w:rFonts w:eastAsia="Times New Roman"/></w:rPr><w:t>the</w:t></w:r><w:r><w:rPr><w:rFonts w:ascii="Times New Roman" w:cs="Times New Roman" w:eastAsia="Times New Roman" w:hAnsi="Times New Roman"/></w:rPr><w:t xml:space="preserve"> </w:t></w:r><w:r><w:rPr></w:rPr><w:t xml:space="preserve">Wiki course PeSO at the Universidad de Los Andes, Bogotá, Colombia. On the other hand, a mathematical model of collective intelligence based on wiki systems is proposed. This work is based on random networks, namely equilibrium networks, and non-equilibrium networks\cite{dorogovtsev2013evolution}. </w:t></w:r></w:p><w:p><w:pPr><w:pStyle w:val="style0"/><w:jc w:val="both"/><w:rPr></w:rPr></w:pPr><w:r><w:rPr></w:rPr></w:r></w:p><w:p><w:pPr><w:pStyle w:val="style0"/><w:jc w:val="both"/><w:rPr></w:rPr></w:pPr><w:r><w:rPr></w:rPr><w:t>The results show similar behavior for both the model and the PeSO Wiki course. The model reproduces the curves of clustering for coefficient and average path length over time</w:t></w:r><w:r><w:rPr><w:rFonts w:ascii="Times New Roman" w:cs="Times New Roman" w:eastAsia="Times New Roman" w:hAnsi="Times New Roman"/><w:sz w:val="24"/></w:rPr><w:t>—</w:t></w:r><w:r><w:rPr></w:rPr><w:t>in a similar way to small world networks. The empirical networks</w:t></w:r><w:r><w:rPr><w:rFonts w:ascii="Times New Roman" w:cs="Times New Roman" w:eastAsia="Times New Roman" w:hAnsi="Times New Roman"/><w:sz w:val="24"/></w:rPr><w:t xml:space="preserve"> </w:t></w:r><w:r><w:rPr><w:rFonts w:eastAsia="Times New Roman"/></w:rPr><w:t>(the m</w:t></w:r><w:r><w:rPr></w:rPr><w:t>odel and the PeSO Wiki course</w:t></w:r><w:r><w:rPr><w:rFonts w:ascii="Times New Roman" w:cs="Times New Roman" w:eastAsia="Times New Roman" w:hAnsi="Times New Roman"/><w:sz w:val="24"/></w:rPr><w:t xml:space="preserve">) </w:t></w:r><w:r><w:rPr></w:rPr><w:t xml:space="preserve">are compared with a random baseline. The results are consistent, revealing the value in </w:t></w:r><w:commentRangeStart w:id="4"/><w:r><w:rPr></w:rPr><w:t xml:space="preserve">small </w:t></w:r><w:r><w:rPr></w:rPr><w:t xml:space="preserve">world </w:t></w:r><w:r><w:rPr></w:rPr><w:t xml:space="preserve">network </w:t></w:r><w:commentRangeEnd w:id="4"/><w:r><w:rPr></w:rPr></w:r><w:r><w:rPr></w:rPr><w:commentReference w:id="4"/></w:r><w:ins w:author="vbucheli " w:date="2014-09-25T17:15:00Z" w:id="5"><w:r><w:rPr></w:rPr><w:commentReference w:id="5"/></w:r></w:ins><w:r><w:rPr></w:rPr><w:t>properties as a way to study collective intelligence. This means observing collective intelligence as a complex adaptive system. The measurement of collective intelligence can thus be based on the differences between a random process and self-organized criticality\cite{tang1988critical,r2004critical,sornette2006critical,barrat2008dynamical,dorogovtsev2013evolution}.</w:t></w:r></w:p><w:p><w:pPr><w:pStyle w:val="style0"/><w:jc w:val="both"/><w:rPr></w:rPr></w:pPr><w:r><w:rPr></w:rPr></w:r></w:p><w:p><w:pPr><w:pStyle w:val="style0"/><w:jc w:val="both"/><w:rPr></w:rPr></w:pPr><w:r><w:rPr></w:rPr><w:t>We discuss how the results of this investigation focus on the individual capacity and the collective capacity of the system. The results suggest a paradox, whereby more individual capacity means less collective capacity. Finally, we understand wiki systems as a cumulative process.</w:t></w:r></w:p><w:p><w:pPr><w:pStyle w:val="style0"/><w:jc w:val="both"/><w:rPr></w:rPr></w:pPr><w:r><w:rPr></w:rPr></w:r></w:p><w:p><w:pPr><w:pStyle w:val="style0"/><w:jc w:val="both"/><w:rPr></w:rPr></w:pPr><w:r><w:rPr></w:rPr><w:t>This document is organized into four sections. The first section presents our motivation for measuring collective intelligence. The second section describes the empirical analysis and the proposed model. The third section shows the results. The final section presents the discussion and proposals for future work.</w:t></w:r></w:p><w:p><w:pPr><w:pStyle w:val="style1"/><w:spacing w:after="200" w:before="200"/><w:contextualSpacing w:val="false"/><w:jc w:val="both"/><w:rPr></w:rPr></w:pPr><w:ins w:author="Zoe" w:date="2014-09-23T11:19:00Z" w:id="6"><w:bookmarkStart w:id="2" w:name="h.f4ap2xgbjuqe"/><w:bookmarkStart w:id="3" w:name="h.f4ap2xgbjuqe"/><w:bookmarkEnd w:id="3"/><w:r><w:rPr></w:rPr></w:r></w:ins></w:p><w:p><w:pPr><w:pStyle w:val="style1"/><w:spacing w:after="200" w:before="200"/><w:contextualSpacing w:val="false"/><w:jc w:val="both"/><w:rPr></w:rPr></w:pPr><w:ins w:author="Zoe" w:date="2014-09-23T11:19:00Z" w:id="7"><w:r><w:rPr></w:rPr></w:r></w:ins></w:p><w:p><w:pPr><w:pStyle w:val="style1"/><w:spacing w:after="200" w:before="200"/><w:contextualSpacing w:val="false"/><w:jc w:val="both"/><w:rPr></w:rPr></w:pPr><w:r><w:rPr></w:rPr><w:t>Motivation: Towards the measuring of collective intelligence</w:t></w:r></w:p><w:p><w:pPr><w:pStyle w:val="style0"/><w:jc w:val="both"/><w:rPr></w:rPr></w:pPr><w:r><w:rPr></w:rPr></w:r></w:p><w:p><w:pPr><w:pStyle w:val="style2"/><w:spacing w:after="200" w:before="200"/><w:contextualSpacing w:val="false"/><w:jc w:val="both"/><w:rPr></w:rPr></w:pPr><w:bookmarkStart w:id="4" w:name="h.trtgoret4dot"/><w:bookmarkStart w:id="5" w:name="h.trtgoret4dot"/><w:bookmarkEnd w:id="5"/><w:r><w:rPr></w:rPr></w:r></w:p><w:p><w:pPr><w:pStyle w:val="style2"/><w:spacing w:after="200" w:before="200"/><w:contextualSpacing w:val="false"/><w:jc w:val="both"/><w:rPr></w:rPr></w:pPr><w:bookmarkStart w:id="6" w:name="h.cc9j4t2dcvn8"/><w:bookmarkEnd w:id="6"/><w:r><w:rPr></w:rPr><w:t>Motivation</w:t></w:r></w:p><w:p><w:pPr><w:pStyle w:val="style0"/><w:jc w:val="both"/><w:rPr></w:rPr></w:pPr><w:r><w:rPr></w:rPr></w:r></w:p><w:p><w:pPr><w:pStyle w:val="style0"/><w:jc w:val="both"/><w:rPr></w:rPr></w:pPr><w:r><w:rPr></w:rPr><w:t xml:space="preserve">We assume that </w:t></w:r><w:del w:author="Zoe" w:date="2014-09-23T12:42:00Z" w:id="8"><w:r><w:rPr></w:rPr><w:delText>a lot of</w:delText></w:r></w:del><w:ins w:author="Zoe" w:date="2014-09-23T12:42:00Z" w:id="9"><w:r><w:rPr></w:rPr><w:t>many</w:t></w:r></w:ins><w:r><w:rPr></w:rPr><w:t xml:space="preserve"> people </w:t></w:r><w:ins w:author="Zoe" w:date="2014-09-23T12:43:00Z" w:id="10"><w:r><w:rPr></w:rPr><w:t xml:space="preserve">nowadays </w:t></w:r></w:ins><w:r><w:rPr></w:rPr><w:t>are interconnected via</w:t></w:r><w:ins w:author="Zoe" w:date="2014-09-23T11:08:00Z" w:id="11"><w:r><w:rPr></w:rPr><w:t xml:space="preserve"> the</w:t></w:r></w:ins><w:r><w:rPr></w:rPr><w:t xml:space="preserve"> Internet, and </w:t></w:r><w:del w:author="Zoe" w:date="2014-09-23T11:08:00Z" w:id="12"><w:r><w:rPr></w:rPr><w:delText>so on,</w:delText></w:r></w:del><w:ins w:author="Zoe" w:date="2014-09-23T11:08:00Z" w:id="13"><w:r><w:rPr></w:rPr><w:t>that the resulting</w:t></w:r></w:ins><w:r><w:rPr></w:rPr><w:t xml:space="preserve"> interactions and networks allow </w:t></w:r><w:del w:author="Zoe" w:date="2014-09-23T11:08:00Z" w:id="14"><w:r><w:rPr></w:rPr><w:delText xml:space="preserve">to </w:delText></w:r></w:del><w:ins w:author="Zoe" w:date="2014-09-23T11:08:00Z" w:id="15"><w:r><w:rPr></w:rPr><w:t xml:space="preserve">for the </w:t></w:r></w:ins><w:r><w:rPr></w:rPr><w:t>develop</w:t></w:r><w:ins w:author="Zoe" w:date="2014-09-23T11:08:00Z" w:id="16"><w:r><w:rPr></w:rPr><w:t>ment of</w:t></w:r></w:ins><w:r><w:rPr></w:rPr><w:t xml:space="preserve"> projects of collective intelligence. In fact, around the world there are </w:t></w:r><w:del w:author="vbucheli " w:date="2014-09-25T16:30:00Z" w:id="17"><w:r><w:rPr></w:rPr><w:delText>10</w:delText></w:r></w:del><w:ins w:author="vbucheli " w:date="2014-09-25T16:30:00Z" w:id="18"><w:r><w:rPr></w:rPr><w:t>2.8</w:t></w:r></w:ins><w:del w:author="vbucheli " w:date="2014-09-25T16:30:00Z" w:id="19"><w:r><w:rPr><w:vertAlign w:val="superscript"/></w:rPr><w:delText>1</w:delText></w:r></w:del><w:ins w:author="vbucheli " w:date="2014-09-25T16:30:00Z" w:id="20"><w:r><w:rPr><w:vertAlign w:val="superscript"/></w:rPr><w:t>9</w:t></w:r></w:ins><w:del w:author="vbucheli " w:date="2014-09-25T16:30:00Z" w:id="21"><w:r><w:rPr><w:vertAlign w:val="superscript"/></w:rPr><w:delText>0</w:delText></w:r></w:del><w:r><w:rPr></w:rPr><w:t xml:space="preserve"> interconnected people producing information, outcomes and knowledge</w:t></w:r><w:ins w:author="Zoe" w:date="2014-09-23T11:09:00Z" w:id="22"><w:r><w:rPr></w:rPr><w:t xml:space="preserve">, such as </w:t></w:r></w:ins><w:del w:author="Zoe" w:date="2014-09-23T11:09:00Z" w:id="23"><w:r><w:rPr></w:rPr><w:delText xml:space="preserve">. For instance, </w:delText></w:r></w:del><w:r><w:rPr></w:rPr><w:t>Linux (operati</w:t></w:r><w:ins w:author="Zoe" w:date="2014-09-23T11:09:00Z" w:id="24"><w:r><w:rPr></w:rPr><w:t>ng</w:t></w:r></w:ins><w:del w:author="Zoe" w:date="2014-09-23T11:09:00Z" w:id="25"><w:r><w:rPr></w:rPr><w:delText>ve</w:delText></w:r></w:del><w:r><w:rPr></w:rPr><w:t xml:space="preserve"> system), Wikipedia (open encyclopedia), Open Government (</w:t></w:r><w:ins w:author="Zoe" w:date="2014-09-23T12:43:00Z" w:id="26"><w:r><w:rPr></w:rPr><w:t xml:space="preserve">in the </w:t></w:r></w:ins><w:r><w:rPr></w:rPr><w:t>US</w:t></w:r><w:del w:author="Zoe" w:date="2014-09-23T12:43:00Z" w:id="27"><w:r><w:rPr></w:rPr><w:delText>A</w:delText></w:r></w:del><w:r><w:rPr></w:rPr><w:t xml:space="preserve">), </w:t></w:r><w:ins w:author="Zoe" w:date="2014-09-23T11:09:00Z" w:id="28"><w:r><w:rPr></w:rPr><w:t>c</w:t></w:r></w:ins><w:del w:author="Zoe" w:date="2014-09-23T11:09:00Z" w:id="29"><w:r><w:rPr></w:rPr><w:delText>C</w:delText></w:r></w:del><w:r><w:rPr></w:rPr><w:t xml:space="preserve">rowdfunding (funding network) </w:t></w:r><w:del w:author="Zoe" w:date="2014-09-23T15:33:00Z" w:id="30"><w:r><w:rPr></w:rPr><w:delText xml:space="preserve">or </w:delText></w:r></w:del><w:ins w:author="Zoe" w:date="2014-09-23T15:33:00Z" w:id="31"><w:r><w:rPr></w:rPr><w:t xml:space="preserve">and </w:t></w:r></w:ins><w:ins w:author="Zoe" w:date="2014-09-23T11:09:00Z" w:id="32"><w:r><w:rPr></w:rPr><w:t>c</w:t></w:r></w:ins><w:del w:author="Zoe" w:date="2014-09-23T11:09:00Z" w:id="33"><w:r><w:rPr></w:rPr><w:delText>C</w:delText></w:r></w:del><w:r><w:rPr></w:rPr><w:t>rowdsourcing (network</w:t></w:r><w:ins w:author="Zoe" w:date="2014-09-23T11:09:00Z" w:id="34"><w:r><w:rPr></w:rPr><w:t>s</w:t></w:r></w:ins><w:r><w:rPr></w:rPr><w:t xml:space="preserve"> to solve complex problems based on knowledge).</w:t></w:r></w:p><w:p><w:pPr><w:pStyle w:val="style0"/><w:jc w:val="both"/><w:rPr></w:rPr></w:pPr><w:r><w:rPr></w:rPr></w:r></w:p><w:p><w:pPr><w:pStyle w:val="style0"/><w:jc w:val="both"/><w:rPr></w:rPr></w:pPr><w:r><w:rPr></w:rPr><w:t xml:space="preserve">Collective intelligence can be understood as the capacity of a group of people to collaborate in order to achieve goals in a complex context \cite{heylighen2013self}. </w:t></w:r><w:del w:author="Zoe" w:date="2014-09-23T11:10:00Z" w:id="35"><w:r><w:rPr></w:rPr><w:delText>The c</w:delText></w:r></w:del><w:ins w:author="Zoe" w:date="2014-09-23T11:10:00Z" w:id="36"><w:r><w:rPr></w:rPr><w:t>C</w:t></w:r></w:ins><w:r><w:rPr></w:rPr><w:t xml:space="preserve">ollective intelligence is distributed </w:t></w:r><w:ins w:author="Zoe" w:date="2014-09-23T11:10:00Z" w:id="37"><w:r><w:rPr></w:rPr><w:t>with</w:t></w:r></w:ins><w:r><w:rPr></w:rPr><w:t xml:space="preserve">in </w:t></w:r><w:del w:author="Zoe" w:date="2014-09-23T11:10:00Z" w:id="38"><w:r><w:rPr></w:rPr><w:delText xml:space="preserve">the </w:delText></w:r></w:del><w:ins w:author="Zoe" w:date="2014-09-23T11:10:00Z" w:id="39"><w:r><w:rPr></w:rPr><w:t xml:space="preserve">a </w:t></w:r></w:ins><w:r><w:rPr></w:rPr><w:t>network</w:t></w:r><w:del w:author="Zoe" w:date="2014-09-23T11:10:00Z" w:id="40"><w:r><w:rPr></w:rPr><w:delText>,</w:delText></w:r></w:del><w:r><w:rPr></w:rPr><w:t xml:space="preserve"> </w:t></w:r><w:ins w:author="Zoe" w:date="2014-09-23T11:10:00Z" w:id="41"><w:r><w:rPr></w:rPr><w:t xml:space="preserve">where </w:t></w:r></w:ins><w:r><w:rPr></w:rPr><w:t>each interaction continually aggregates value</w:t></w:r><w:ins w:author="Zoe" w:date="2014-09-23T11:10:00Z" w:id="42"><w:r><w:rPr></w:rPr><w:t>. It</w:t></w:r></w:ins><w:del w:author="Zoe" w:date="2014-09-23T11:10:00Z" w:id="43"><w:r><w:rPr></w:rPr><w:delText>,</w:delText></w:r></w:del><w:r><w:rPr></w:rPr><w:t xml:space="preserve"> </w:t></w:r><w:del w:author="Zoe" w:date="2014-09-23T11:10:00Z" w:id="44"><w:r><w:rPr></w:rPr><w:delText xml:space="preserve">it </w:delText></w:r></w:del><w:r><w:rPr></w:rPr><w:t xml:space="preserve">is coordinated in real time, developed through the effective </w:t></w:r><w:ins w:author="Zoe" w:date="2014-09-23T11:11:00Z" w:id="45"><w:r><w:rPr></w:rPr><w:t xml:space="preserve">mobilization and reciprocity of </w:t></w:r></w:ins><w:r><w:rPr></w:rPr><w:t>competencies</w:t></w:r><w:del w:author="Zoe" w:date="2014-09-23T11:11:00Z" w:id="46"><w:r><w:rPr></w:rPr><w:delText xml:space="preserve"> mobilization and reciprocity</w:delText></w:r></w:del><w:r><w:rPr></w:rPr><w:t xml:space="preserve">, </w:t></w:r><w:del w:author="Zoe" w:date="2014-09-23T11:11:00Z" w:id="47"><w:r><w:rPr></w:rPr><w:delText xml:space="preserve">but </w:delText></w:r></w:del><w:ins w:author="Zoe" w:date="2014-09-23T11:11:00Z" w:id="48"><w:r><w:rPr></w:rPr><w:t xml:space="preserve">though </w:t></w:r></w:ins><w:r><w:rPr></w:rPr><w:t xml:space="preserve">it is not developed by the </w:t></w:r><w:commentRangeStart w:id="6"/><w:r><w:rPr></w:rPr><w:t xml:space="preserve">fetishism community </w:t></w:r><w:commentRangeEnd w:id="6"/><w:r><w:rPr></w:rPr></w:r><w:r><w:rPr></w:rPr><w:commentReference w:id="6"/></w:r><w:r><w:rPr></w:rPr><w:t xml:space="preserve">\cite{levy1994intelligence}. In addition, </w:t></w:r><w:del w:author="Zoe" w:date="2014-09-23T11:12:00Z" w:id="49"><w:r><w:rPr></w:rPr><w:delText xml:space="preserve">the </w:delText></w:r></w:del><w:r><w:rPr></w:rPr><w:t>collective intelligence can be seen as the capacity of a human community to evolve toward</w:t></w:r><w:ins w:author="Zoe" w:date="2014-09-23T15:00:00Z" w:id="50"><w:r><w:rPr></w:rPr><w:t>s</w:t></w:r></w:ins><w:r><w:rPr></w:rPr><w:t xml:space="preserve"> higher order complexity thought, problem</w:t></w:r><w:del w:author="Zoe" w:date="2014-09-23T11:12:00Z" w:id="51"><w:r><w:rPr></w:rPr><w:delText>-</w:delText></w:r></w:del><w:ins w:author="Zoe" w:date="2014-09-23T11:12:00Z" w:id="52"><w:r><w:rPr></w:rPr><w:t xml:space="preserve"> </w:t></w:r></w:ins><w:r><w:rPr></w:rPr><w:t xml:space="preserve">solving and integration through collaboration and innovation \cite{por1995quest}. In this paper, we propose an operative definition </w:t></w:r><w:del w:author="Zoe" w:date="2014-09-23T11:12:00Z" w:id="53"><w:r><w:rPr></w:rPr><w:delText xml:space="preserve">about </w:delText></w:r></w:del><w:ins w:author="Zoe" w:date="2014-09-23T11:12:00Z" w:id="54"><w:r><w:rPr></w:rPr><w:t xml:space="preserve">of </w:t></w:r></w:ins><w:r><w:rPr></w:rPr><w:t xml:space="preserve">collective intelligence, based on </w:t></w:r><w:del w:author="Zoe" w:date="2014-09-23T11:12:00Z" w:id="55"><w:r><w:rPr></w:rPr><w:delText>that,</w:delText></w:r></w:del><w:ins w:author="Zoe" w:date="2014-09-23T11:12:00Z" w:id="56"><w:r><w:rPr></w:rPr><w:t>which</w:t></w:r></w:ins><w:r><w:rPr></w:rPr><w:t xml:space="preserve"> it is possible to compute measurements and mode</w:t></w:r><w:del w:author="Zoe" w:date="2014-09-23T11:12:00Z" w:id="57"><w:r><w:rPr></w:rPr><w:delText>l</w:delText></w:r></w:del><w:r><w:rPr></w:rPr><w:t xml:space="preserve">ling. Thus, </w:t></w:r><w:ins w:author="Zoe" w:date="2014-09-23T11:12:00Z" w:id="58"><w:r><w:rPr></w:rPr><w:t>c</w:t></w:r></w:ins><w:del w:author="Zoe" w:date="2014-09-23T11:12:00Z" w:id="59"><w:r><w:rPr></w:rPr><w:delText>C</w:delText></w:r></w:del><w:r><w:rPr></w:rPr><w:t>ollective intelligence is defined</w:t></w:r><w:ins w:author="Zoe" w:date="2014-09-23T11:13:00Z" w:id="60"><w:r><w:rPr><w:rFonts w:ascii="Times New Roman" w:cs="Times New Roman" w:eastAsia="Times New Roman" w:hAnsi="Times New Roman"/><w:sz w:val="24"/></w:rPr><w:t>—</w:t></w:r></w:ins><w:del w:author="Zoe" w:date="2014-09-23T11:13:00Z" w:id="61"><w:r><w:rPr><w:rFonts w:ascii="Times New Roman" w:cs="Times New Roman" w:eastAsia="Times New Roman" w:hAnsi="Times New Roman"/><w:sz w:val="24"/></w:rPr><w:delText>-</w:delText></w:r></w:del><w:r><w:rPr></w:rPr><w:t xml:space="preserve">more or less </w:t></w:r><w:del w:author="Zoe" w:date="2014-09-23T12:46:00Z" w:id="62"><w:r><w:rPr></w:rPr><w:delText>un</w:delText></w:r></w:del><w:r><w:rPr></w:rPr><w:t>successfully</w:t></w:r><w:ins w:author="Zoe" w:date="2014-09-23T11:13:00Z" w:id="63"><w:r><w:rPr><w:rFonts w:ascii="Times New Roman" w:cs="Times New Roman" w:eastAsia="Times New Roman" w:hAnsi="Times New Roman"/><w:sz w:val="24"/></w:rPr><w:t>—</w:t></w:r></w:ins><w:del w:author="Zoe" w:date="2014-09-23T11:13:00Z" w:id="64"><w:r><w:rPr><w:rFonts w:ascii="Times New Roman" w:cs="Times New Roman" w:eastAsia="Times New Roman" w:hAnsi="Times New Roman"/><w:sz w:val="24"/></w:rPr><w:delText>-</w:delText></w:r></w:del><w:r><w:rPr></w:rPr><w:t xml:space="preserve">as the capacity of </w:t></w:r><w:ins w:author="Zoe" w:date="2014-09-23T11:13:00Z" w:id="65"><w:r><w:rPr></w:rPr><w:t xml:space="preserve">a </w:t></w:r></w:ins><w:r><w:rPr></w:rPr><w:t>collective system to evolve toward</w:t></w:r><w:ins w:author="Zoe" w:date="2014-09-23T15:00:00Z" w:id="66"><w:r><w:rPr></w:rPr><w:t>s</w:t></w:r></w:ins><w:r><w:rPr></w:rPr><w:t xml:space="preserve"> higher order complexity through networks of individual capacities.</w:t></w:r></w:p><w:p><w:pPr><w:pStyle w:val="style0"/><w:jc w:val="both"/><w:rPr></w:rPr></w:pPr><w:r><w:rPr></w:rPr></w:r></w:p><w:p><w:pPr><w:pStyle w:val="style2"/><w:spacing w:after="200" w:before="200"/><w:contextualSpacing w:val="false"/><w:jc w:val="both"/><w:rPr></w:rPr></w:pPr><w:bookmarkStart w:id="7" w:name="h.idsnmto3nyv3"/><w:bookmarkEnd w:id="7"/><w:r><w:rPr></w:rPr><w:t>Research proposal</w:t></w:r></w:p><w:p><w:pPr><w:pStyle w:val="style0"/><w:jc w:val="both"/><w:rPr></w:rPr></w:pPr><w:r><w:rPr></w:rPr></w:r></w:p><w:p><w:pPr><w:pStyle w:val="style0"/><w:jc w:val="both"/><w:rPr></w:rPr></w:pPr><w:r><w:rPr></w:rPr><w:t>We observed the collective production of knowledge over time</w:t></w:r><w:ins w:author="Zoe" w:date="2014-09-23T15:03:00Z" w:id="67"><w:r><w:rPr></w:rPr><w:t xml:space="preserve"> by</w:t></w:r></w:ins><w:del w:author="Zoe" w:date="2014-09-23T15:03:00Z" w:id="68"><w:r><w:rPr></w:rPr><w:delText>,</w:delText></w:r></w:del><w:r><w:rPr></w:rPr><w:t xml:space="preserve"> </w:t></w:r><w:del w:author="Zoe" w:date="2014-09-23T15:03:00Z" w:id="69"><w:r><w:rPr></w:rPr><w:delText xml:space="preserve">and </w:delText></w:r></w:del><w:r><w:rPr></w:rPr><w:t>buil</w:t></w:r><w:ins w:author="Zoe" w:date="2014-09-23T15:03:00Z" w:id="70"><w:r><w:rPr></w:rPr><w:t>ding</w:t></w:r></w:ins><w:del w:author="Zoe" w:date="2014-09-23T15:03:00Z" w:id="71"><w:r><w:rPr></w:rPr><w:delText>t</w:delText></w:r></w:del><w:r><w:rPr></w:rPr><w:t xml:space="preserve"> up </w:t></w:r><w:del w:author="Zoe" w:date="2014-09-23T15:03:00Z" w:id="72"><w:r><w:rPr></w:rPr><w:delText xml:space="preserve">the </w:delText></w:r></w:del><w:ins w:author="Zoe" w:date="2014-09-23T15:03:00Z" w:id="73"><w:r><w:rPr></w:rPr><w:t xml:space="preserve">a </w:t></w:r></w:ins><w:r><w:rPr></w:rPr><w:t>co-authorship network</w:t></w:r><w:del w:author="Zoe" w:date="2014-09-23T15:03:00Z" w:id="74"><w:r><w:rPr></w:rPr><w:delText>s</w:delText></w:r></w:del><w:r><w:rPr></w:rPr><w:t xml:space="preserve"> </w:t></w:r><w:del w:author="Zoe" w:date="2014-09-23T15:03:00Z" w:id="75"><w:r><w:rPr></w:rPr><w:delText>fro</w:delText></w:r></w:del><w:ins w:author="Zoe" w:date="2014-09-23T15:03:00Z" w:id="76"><w:r><w:rPr></w:rPr><w:t>through the</w:t></w:r></w:ins><w:del w:author="Zoe" w:date="2014-09-23T15:03:00Z" w:id="77"><w:r><w:rPr></w:rPr><w:delText>m</w:delText></w:r></w:del><w:r><w:rPr></w:rPr><w:t xml:space="preserve"> WikITRB (http://wiki.uniandes.edu.co/PESO/tiki-index.php). The WikITRB is one activity in</w:t></w:r><w:del w:author="Zoe" w:date="2014-09-23T11:14:00Z" w:id="78"><w:r><w:rPr></w:rPr><w:delText>to</w:delText></w:r></w:del><w:r><w:rPr></w:rPr><w:t xml:space="preserve"> the </w:t></w:r><w:ins w:author="Zoe" w:date="2014-09-23T12:47:00Z" w:id="79"><w:r><w:rPr></w:rPr><w:t xml:space="preserve">course </w:t></w:r></w:ins><w:ins w:author="Zoe" w:date="2014-09-23T15:01:00Z" w:id="80"><w:r><w:rPr></w:rPr><w:t>‘</w:t></w:r></w:ins><w:r><w:rPr></w:rPr><w:t>Organizational System Thinking</w:t></w:r><w:ins w:author="Zoe" w:date="2014-09-23T15:01:00Z" w:id="81"><w:r><w:rPr></w:rPr><w:t>’</w:t></w:r></w:ins><w:r><w:rPr></w:rPr><w:t xml:space="preserve"> </w:t></w:r><w:del w:author="Zoe" w:date="2014-09-23T12:47:00Z" w:id="82"><w:r><w:rPr></w:rPr><w:delText xml:space="preserve">course </w:delText></w:r></w:del><w:r><w:rPr></w:rPr><w:t>or PeSO (</w:t></w:r><w:del w:author="Zoe" w:date="2014-09-23T11:21:00Z" w:id="83"><w:r><w:rPr></w:rPr><w:delText xml:space="preserve">for </w:delText></w:r></w:del><w:r><w:rPr></w:rPr><w:t xml:space="preserve">its Spanish </w:t></w:r><w:del w:author="Zoe" w:date="2014-09-23T11:21:00Z" w:id="84"><w:r><w:rPr></w:rPr><w:delText>translation</w:delText></w:r></w:del><w:ins w:author="Zoe" w:date="2014-09-23T11:21:00Z" w:id="85"><w:r><w:rPr></w:rPr><w:t>acronym</w:t></w:r></w:ins><w:del w:author="Zoe" w:date="2014-09-23T11:21:00Z" w:id="86"><w:r><w:rPr></w:rPr><w:delText xml:space="preserve">). </w:delText></w:r></w:del><w:ins w:author="Zoe" w:date="2014-09-23T11:21:00Z" w:id="87"><w:r><w:rPr></w:rPr><w:t xml:space="preserve">), </w:t></w:r></w:ins><w:del w:author="Zoe" w:date="2014-09-23T11:21:00Z" w:id="88"><w:r><w:rPr></w:rPr><w:delText xml:space="preserve">This course is </w:delText></w:r></w:del><w:r><w:rPr></w:rPr><w:t xml:space="preserve">offered at </w:t></w:r><w:ins w:author="Zoe" w:date="2014-09-23T11:21:00Z" w:id="89"><w:r><w:rPr></w:rPr><w:t xml:space="preserve">the </w:t></w:r></w:ins><w:r><w:rPr></w:rPr><w:t>Universidad de los Andes</w:t></w:r><w:ins w:author="Zoe" w:date="2014-09-23T11:21:00Z" w:id="90"><w:r><w:rPr></w:rPr><w:t xml:space="preserve">, </w:t></w:r></w:ins><w:ins w:author="Zoe" w:date="2014-09-23T11:22:00Z" w:id="91"><w:r><w:rPr></w:rPr><w:t>Bogotá,</w:t></w:r></w:ins><w:del w:author="Zoe" w:date="2014-09-23T11:21:00Z" w:id="92"><w:r><w:rPr></w:rPr><w:delText xml:space="preserve"> -</w:delText></w:r></w:del><w:r><w:rPr></w:rPr><w:t xml:space="preserve"> Colombia. The activity was </w:t></w:r><w:del w:author="Zoe" w:date="2014-09-23T11:22:00Z" w:id="93"><w:r><w:rPr></w:rPr><w:delText xml:space="preserve">development </w:delText></w:r></w:del><w:ins w:author="Zoe" w:date="2014-09-23T11:22:00Z" w:id="94"><w:r><w:rPr></w:rPr><w:t xml:space="preserve">developed </w:t></w:r></w:ins><w:r><w:rPr></w:rPr><w:t>between 2012 and 2013.</w:t></w:r></w:p><w:p><w:pPr><w:pStyle w:val="style0"/><w:jc w:val="both"/><w:rPr></w:rPr></w:pPr><w:r><w:rPr></w:rPr></w:r></w:p><w:p><w:pPr><w:pStyle w:val="style0"/><w:jc w:val="both"/><w:rPr></w:rPr></w:pPr><w:r><w:rPr></w:rPr><w:t xml:space="preserve">The purpose of </w:t></w:r><w:ins w:author="Zoe" w:date="2014-09-23T11:22:00Z" w:id="95"><w:r><w:rPr></w:rPr><w:t xml:space="preserve">the </w:t></w:r></w:ins><w:r><w:rPr></w:rPr><w:t xml:space="preserve">WikITRB </w:t></w:r><w:del w:author="Zoe" w:date="2014-09-23T11:22:00Z" w:id="96"><w:r><w:rPr></w:rPr><w:delText xml:space="preserve">activity </w:delText></w:r></w:del><w:r><w:rPr></w:rPr><w:t xml:space="preserve">is to collectively write </w:t></w:r><w:del w:author="Zoe" w:date="2014-09-23T11:22:00Z" w:id="97"><w:r><w:rPr></w:rPr><w:delText xml:space="preserve">documents </w:delText></w:r></w:del><w:r><w:rPr></w:rPr><w:t>ITRB</w:t></w:r><w:ins w:author="Zoe" w:date="2014-09-23T11:22:00Z" w:id="98"><w:r><w:rPr></w:rPr><w:t xml:space="preserve"> (Informe Técnico de Revisión Bibliográfica</w:t></w:r></w:ins><w:ins w:author="Zoe" w:date="2014-09-23T11:25:00Z" w:id="99"><w:r><w:rPr><w:rFonts w:ascii="Times New Roman" w:cs="Times New Roman" w:eastAsia="Times New Roman" w:hAnsi="Times New Roman"/><w:sz w:val="24"/></w:rPr><w:t>—</w:t></w:r></w:ins><w:ins w:author="Zoe" w:date="2014-09-23T11:23:00Z" w:id="100"><w:r><w:rPr></w:rPr><w:t>Technical Report of Literature Review)</w:t></w:r></w:ins><w:ins w:author="Zoe" w:date="2014-09-23T11:22:00Z" w:id="101"><w:r><w:rPr></w:rPr><w:t xml:space="preserve"> documents</w:t></w:r></w:ins><w:r><w:rPr></w:rPr><w:t xml:space="preserve">. </w:t></w:r><w:del w:author="Zoe" w:date="2014-09-23T11:23:00Z" w:id="102"><w:r><w:rPr></w:rPr><w:delText xml:space="preserve">The document </w:delText></w:r></w:del><w:r><w:rPr></w:rPr><w:t xml:space="preserve">ITRB </w:t></w:r><w:ins w:author="Zoe" w:date="2014-09-23T11:23:00Z" w:id="103"><w:r><w:rPr></w:rPr><w:t>documents</w:t></w:r></w:ins><w:ins w:author="Zoe" w:date="2014-09-23T11:25:00Z" w:id="104"><w:r><w:rPr></w:rPr><w:t xml:space="preserve"> </w:t></w:r></w:ins><w:del w:author="Zoe" w:date="2014-09-23T11:25:00Z" w:id="105"><w:r><w:rPr></w:rPr><w:delText xml:space="preserve">or Technical </w:delText></w:r></w:del><w:del w:author="Zoe" w:date="2014-09-23T11:24:00Z" w:id="106"><w:r><w:rPr></w:rPr><w:delText>r</w:delText></w:r></w:del><w:del w:author="Zoe" w:date="2014-09-23T11:25:00Z" w:id="107"><w:r><w:rPr></w:rPr><w:delText xml:space="preserve">eport of </w:delText></w:r></w:del><w:del w:author="Zoe" w:date="2014-09-23T11:24:00Z" w:id="108"><w:r><w:rPr></w:rPr><w:delText>b</w:delText></w:r></w:del><w:del w:author="Zoe" w:date="2014-09-23T11:25:00Z" w:id="109"><w:r><w:rPr></w:rPr><w:delText>ibliographic references (for its Spanish translation) ex</w:delText></w:r></w:del><w:ins w:author="Zoe" w:date="2014-09-23T11:25:00Z" w:id="110"><w:r><w:rPr></w:rPr><w:t>pro</w:t></w:r></w:ins><w:r><w:rPr></w:rPr><w:t>pose</w:t></w:r><w:del w:author="Zoe" w:date="2014-09-23T11:25:00Z" w:id="111"><w:r><w:rPr></w:rPr><w:delText>s</w:delText></w:r></w:del><w:r><w:rPr></w:rPr><w:t xml:space="preserve"> one question </w:t></w:r><w:del w:author="Zoe" w:date="2014-09-23T11:25:00Z" w:id="112"><w:r><w:rPr></w:rPr><w:delText xml:space="preserve">in </w:delText></w:r></w:del><w:ins w:author="Zoe" w:date="2014-09-23T11:25:00Z" w:id="113"><w:r><w:rPr></w:rPr><w:t>for a</w:t></w:r></w:ins><w:del w:author="Zoe" w:date="2014-09-23T11:25:00Z" w:id="114"><w:r><w:rPr></w:rPr><w:delText>some</w:delText></w:r></w:del><w:r><w:rPr></w:rPr><w:t xml:space="preserve"> </w:t></w:r><w:ins w:author="Zoe" w:date="2014-09-23T11:25:00Z" w:id="115"><w:r><w:rPr></w:rPr><w:t xml:space="preserve">given </w:t></w:r></w:ins><w:r><w:rPr></w:rPr><w:t xml:space="preserve">topic, </w:t></w:r><w:ins w:author="Zoe" w:date="2014-09-23T11:25:00Z" w:id="116"><w:r><w:rPr></w:rPr><w:t xml:space="preserve">and </w:t></w:r></w:ins><w:del w:author="Zoe" w:date="2014-09-23T12:48:00Z" w:id="117"><w:r><w:rPr></w:rPr><w:delText>then</w:delText></w:r></w:del><w:del w:author="Zoe" w:date="2014-09-23T11:25:00Z" w:id="118"><w:r><w:rPr></w:rPr><w:delText>,</w:delText></w:r></w:del><w:del w:author="Zoe" w:date="2014-09-23T12:48:00Z" w:id="119"><w:r><w:rPr></w:rPr><w:delText xml:space="preserve"> </w:delText></w:r></w:del><w:del w:author="Zoe" w:date="2014-09-23T11:25:00Z" w:id="120"><w:r><w:rPr></w:rPr><w:delText xml:space="preserve">the </w:delText></w:r></w:del><w:r><w:rPr></w:rPr><w:t xml:space="preserve">students </w:t></w:r><w:ins w:author="Zoe" w:date="2014-09-23T12:48:00Z" w:id="121"><w:r><w:rPr></w:rPr><w:t xml:space="preserve">then </w:t></w:r></w:ins><w:r><w:rPr></w:rPr><w:t xml:space="preserve">include arguments, author positions and opinions about the proposed question. The activity </w:t></w:r><w:del w:author="Zoe" w:date="2014-09-23T11:26:00Z" w:id="122"><w:r><w:rPr></w:rPr><w:delText xml:space="preserve">pursues </w:delText></w:r></w:del><w:ins w:author="Zoe" w:date="2014-09-23T11:26:00Z" w:id="123"><w:r><w:rPr></w:rPr><w:t xml:space="preserve">aims to encourage </w:t></w:r></w:ins><w:del w:author="Zoe" w:date="2014-09-23T11:26:00Z" w:id="124"><w:r><w:rPr></w:rPr><w:delText xml:space="preserve">that a </w:delText></w:r></w:del><w:r><w:rPr></w:rPr><w:t>student</w:t></w:r><w:ins w:author="Zoe" w:date="2014-09-23T11:26:00Z" w:id="125"><w:r><w:rPr></w:rPr><w:t>s to</w:t></w:r></w:ins><w:r><w:rPr></w:rPr><w:t xml:space="preserve"> acquire</w:t></w:r><w:del w:author="Zoe" w:date="2014-09-23T11:26:00Z" w:id="126"><w:r><w:rPr></w:rPr><w:delText>s</w:delText></w:r></w:del><w:r><w:rPr></w:rPr><w:t xml:space="preserve"> </w:t></w:r><w:ins w:author="Zoe" w:date="2014-09-23T12:49:00Z" w:id="127"><w:r><w:rPr></w:rPr><w:t xml:space="preserve">the </w:t></w:r></w:ins><w:r><w:rPr></w:rPr><w:t xml:space="preserve">competencies to write </w:t></w:r><w:del w:author="Zoe" w:date="2014-09-23T15:04:00Z" w:id="128"><w:r><w:rPr></w:rPr><w:delText xml:space="preserve">an </w:delText></w:r></w:del><w:r><w:rPr></w:rPr><w:t>argumentative document</w:t></w:r><w:ins w:author="Zoe" w:date="2014-09-23T15:04:00Z" w:id="129"><w:r><w:rPr></w:rPr><w:t>s</w:t></w:r></w:ins><w:r><w:rPr></w:rPr><w:t xml:space="preserve">. Based on </w:t></w:r><w:ins w:author="Zoe" w:date="2014-09-23T11:26:00Z" w:id="130"><w:r><w:rPr></w:rPr><w:t xml:space="preserve">the theory of </w:t></w:r></w:ins><w:r><w:rPr></w:rPr><w:t xml:space="preserve">collective intelligence, we designed a collaborative document schema via a Wiki platform. </w:t></w:r><w:del w:author="Zoe" w:date="2014-09-23T11:26:00Z" w:id="131"><w:r><w:rPr></w:rPr><w:delText>Thus, t</w:delText></w:r></w:del><w:ins w:author="Zoe" w:date="2014-09-23T12:49:00Z" w:id="132"><w:r><w:rPr></w:rPr><w:t>S</w:t></w:r></w:ins><w:del w:author="Zoe" w:date="2014-09-23T12:49:00Z" w:id="133"><w:r><w:rPr></w:rPr><w:delText>he s</w:delText></w:r></w:del><w:r><w:rPr></w:rPr><w:t>tudents participate</w:t></w:r><w:ins w:author="Zoe" w:date="2014-09-23T12:49:00Z" w:id="134"><w:r><w:rPr></w:rPr><w:t>d</w:t></w:r></w:ins><w:r><w:rPr></w:rPr><w:t xml:space="preserve"> in </w:t></w:r><w:ins w:author="Zoe" w:date="2014-09-23T11:27:00Z" w:id="135"><w:r><w:rPr></w:rPr><w:t xml:space="preserve">the writing and modification of </w:t></w:r></w:ins><w:r><w:rPr></w:rPr><w:t>several documents</w:t></w:r><w:ins w:author="Zoe" w:date="2014-09-23T12:50:00Z" w:id="136"><w:r><w:rPr></w:rPr><w:t>,</w:t></w:r></w:ins><w:r><w:rPr></w:rPr><w:t xml:space="preserve"> with references, arguments, corrections, etc. </w:t></w:r><w:del w:author="Zoe" w:date="2014-09-23T11:27:00Z" w:id="137"><w:r><w:rPr></w:rPr><w:delText xml:space="preserve">It </w:delText></w:r></w:del><w:ins w:author="Zoe" w:date="2014-09-23T12:50:00Z" w:id="138"><w:r><w:rPr></w:rPr><w:t>E</w:t></w:r></w:ins><w:del w:author="Zoe" w:date="2014-09-23T12:50:00Z" w:id="139"><w:r><w:rPr></w:rPr><w:delText>means that e</w:delText></w:r></w:del><w:r><w:rPr></w:rPr><w:t xml:space="preserve">ach student </w:t></w:r><w:del w:author="Zoe" w:date="2014-09-23T12:50:00Z" w:id="140"><w:r><w:rPr></w:rPr><w:delText xml:space="preserve">can </w:delText></w:r></w:del><w:ins w:author="Zoe" w:date="2014-09-23T12:50:00Z" w:id="141"><w:r><w:rPr></w:rPr><w:t xml:space="preserve">could </w:t></w:r></w:ins><w:del w:author="Zoe" w:date="2014-09-23T11:27:00Z" w:id="142"><w:r><w:rPr></w:rPr><w:delText xml:space="preserve">be </w:delText></w:r></w:del><w:del w:author="Zoe" w:date="2014-09-23T15:04:00Z" w:id="143"><w:r><w:rPr></w:rPr><w:delText>push</w:delText></w:r></w:del><w:ins w:author="Zoe" w:date="2014-09-23T15:04:00Z" w:id="144"><w:r><w:rPr></w:rPr><w:t>promote</w:t></w:r></w:ins><w:del w:author="Zoe" w:date="2014-09-23T11:27:00Z" w:id="145"><w:r><w:rPr></w:rPr><w:delText>ed</w:delText></w:r></w:del><w:r><w:rPr></w:rPr><w:t>, eliminate and</w:t></w:r><w:ins w:author="Zoe" w:date="2014-09-23T11:27:00Z" w:id="146"><w:r><w:rPr></w:rPr><w:t>/or</w:t></w:r></w:ins><w:r><w:rPr></w:rPr><w:t xml:space="preserve"> edit a text or document. Finally, each student decide</w:t></w:r><w:ins w:author="Zoe" w:date="2014-09-23T12:50:00Z" w:id="147"><w:r><w:rPr></w:rPr><w:t>d</w:t></w:r></w:ins><w:del w:author="Zoe" w:date="2014-09-23T12:50:00Z" w:id="148"><w:r><w:rPr></w:rPr><w:delText>s</w:delText></w:r></w:del><w:r><w:rPr></w:rPr><w:t xml:space="preserve"> to be </w:t></w:r><w:ins w:author="Zoe" w:date="2014-09-23T11:27:00Z" w:id="149"><w:r><w:rPr></w:rPr><w:t xml:space="preserve">the </w:t></w:r></w:ins><w:r><w:rPr></w:rPr><w:t>author of a subset of documents</w:t></w:r><w:ins w:author="Zoe" w:date="2014-09-23T12:50:00Z" w:id="150"><w:r><w:rPr></w:rPr><w:t>,</w:t></w:r></w:ins><w:r><w:rPr></w:rPr><w:t xml:space="preserve"> which she or he </w:t></w:r><w:ins w:author="Zoe" w:date="2014-09-23T12:50:00Z" w:id="151"><w:r><w:rPr></w:rPr><w:t xml:space="preserve">should </w:t></w:r></w:ins><w:r><w:rPr></w:rPr><w:t>edit</w:t></w:r><w:del w:author="Zoe" w:date="2014-09-23T11:27:00Z" w:id="152"><w:r><w:rPr></w:rPr><w:delText>ed</w:delText></w:r></w:del><w:r><w:rPr></w:rPr><w:t xml:space="preserve"> and </w:t></w:r><w:del w:author="Zoe" w:date="2014-09-23T11:27:00Z" w:id="153"><w:r><w:rPr></w:rPr><w:delText xml:space="preserve">it is </w:delText></w:r></w:del><w:r><w:rPr></w:rPr><w:t>evaluate</w:t></w:r><w:del w:author="Zoe" w:date="2014-09-23T11:27:00Z" w:id="154"><w:r><w:rPr></w:rPr><w:delText>d</w:delText></w:r></w:del><w:r><w:rPr></w:rPr><w:t>.</w:t></w:r></w:p><w:p><w:pPr><w:pStyle w:val="style0"/><w:jc w:val="both"/><w:rPr></w:rPr></w:pPr><w:r><w:rPr></w:rPr></w:r></w:p><w:p><w:pPr><w:pStyle w:val="style0"/><w:jc w:val="both"/><w:rPr></w:rPr></w:pPr><w:r><w:rPr></w:rPr><w:t xml:space="preserve">The participation of </w:t></w:r><w:del w:author="Zoe" w:date="2014-09-23T11:27:00Z" w:id="155"><w:r><w:rPr></w:rPr><w:delText xml:space="preserve">the </w:delText></w:r></w:del><w:r><w:rPr></w:rPr><w:t>student</w:t></w:r><w:ins w:author="Zoe" w:date="2014-09-23T11:28:00Z" w:id="156"><w:r><w:rPr></w:rPr><w:t>s</w:t></w:r></w:ins><w:r><w:rPr></w:rPr><w:t xml:space="preserve"> in the WikITRB is </w:t></w:r><w:del w:author="Zoe" w:date="2014-09-23T11:28:00Z" w:id="157"><w:r><w:rPr></w:rPr><w:delText xml:space="preserve">saved </w:delText></w:r></w:del><w:ins w:author="Zoe" w:date="2014-09-23T11:28:00Z" w:id="158"><w:r><w:rPr></w:rPr><w:t xml:space="preserve">stored up </w:t></w:r></w:ins><w:r><w:rPr></w:rPr><w:t xml:space="preserve">over time; </w:t></w:r><w:del w:author="Zoe" w:date="2014-09-23T12:50:00Z" w:id="159"><w:r><w:rPr></w:rPr><w:delText xml:space="preserve">it </w:delText></w:r></w:del><w:ins w:author="Zoe" w:date="2014-09-23T12:50:00Z" w:id="160"><w:r><w:rPr></w:rPr><w:t xml:space="preserve">this </w:t></w:r></w:ins><w:r><w:rPr></w:rPr><w:t xml:space="preserve">allows </w:t></w:r><w:del w:author="Zoe" w:date="2014-09-23T11:28:00Z" w:id="161"><w:r><w:rPr></w:rPr><w:delText xml:space="preserve">to </w:delText></w:r></w:del><w:ins w:author="Zoe" w:date="2014-09-23T11:28:00Z" w:id="162"><w:r><w:rPr></w:rPr><w:t xml:space="preserve">for the </w:t></w:r></w:ins><w:r><w:rPr></w:rPr><w:t>build</w:t></w:r><w:ins w:author="Zoe" w:date="2014-09-23T11:28:00Z" w:id="163"><w:r><w:rPr></w:rPr><w:t>ing</w:t></w:r></w:ins><w:r><w:rPr></w:rPr><w:t xml:space="preserve"> up </w:t></w:r><w:ins w:author="Zoe" w:date="2014-09-23T11:28:00Z" w:id="164"><w:r><w:rPr></w:rPr><w:t xml:space="preserve">of </w:t></w:r></w:ins><w:r><w:rPr></w:rPr><w:t>a network from the aggregation of connected authors via co-</w:t></w:r><w:del w:author="Zoe" w:date="2014-09-23T12:51:00Z" w:id="165"><w:r><w:rPr></w:rPr><w:delText xml:space="preserve">authorship </w:delText></w:r></w:del><w:ins w:author="Zoe" w:date="2014-09-23T12:51:00Z" w:id="166"><w:r><w:rPr></w:rPr><w:t xml:space="preserve">authored </w:t></w:r></w:ins><w:r><w:rPr></w:rPr><w:t xml:space="preserve">documents. We constructed a dynamic network through the extraction of </w:t></w:r><w:commentRangeStart w:id="7"/><w:r><w:rPr></w:rPr><w:t xml:space="preserve">subnets </w:t></w:r><w:commentRangeEnd w:id="7"/><w:r><w:rPr></w:rPr></w:r><w:r><w:rPr></w:rPr><w:commentReference w:id="7"/></w:r><w:del w:author="Zoe" w:date="2014-09-23T11:29:00Z" w:id="167"><w:r><w:rPr></w:rPr><w:delText>f</w:delText></w:r></w:del><w:del w:author="Zoe" w:date="2014-09-23T11:28:00Z" w:id="168"><w:r><w:rPr></w:rPr><w:delText>o</w:delText></w:r></w:del><w:del w:author="Zoe" w:date="2014-09-23T11:29:00Z" w:id="169"><w:r><w:rPr></w:rPr><w:delText>rm</w:delText></w:r></w:del><w:ins w:author="Zoe" w:date="2014-09-23T11:29:00Z" w:id="170"><w:r><w:rPr></w:rPr><w:t>of</w:t></w:r></w:ins><w:r><w:rPr></w:rPr><w:t xml:space="preserve"> documents over time. </w:t></w:r><w:del w:author="Zoe" w:date="2014-09-23T11:29:00Z" w:id="171"><w:r><w:rPr></w:rPr><w:delText>Thus,</w:delText></w:r></w:del><w:ins w:author="Zoe" w:date="2014-09-23T11:29:00Z" w:id="172"><w:r><w:rPr></w:rPr><w:t>W</w:t></w:r></w:ins><w:del w:author="Zoe" w:date="2014-09-23T11:29:00Z" w:id="173"><w:r><w:rPr></w:rPr><w:delText xml:space="preserve"> w</w:delText></w:r></w:del><w:r><w:rPr></w:rPr><w:t xml:space="preserve">e </w:t></w:r><w:ins w:author="Zoe" w:date="2014-09-23T15:05:00Z" w:id="174"><w:r><w:rPr></w:rPr><w:t xml:space="preserve">were </w:t></w:r></w:ins><w:ins w:author="Zoe" w:date="2014-09-23T11:29:00Z" w:id="175"><w:r><w:rPr></w:rPr><w:t xml:space="preserve">therefore </w:t></w:r></w:ins><w:ins w:author="Zoe" w:date="2014-09-23T15:05:00Z" w:id="176"><w:r><w:rPr></w:rPr><w:t xml:space="preserve">able to </w:t></w:r></w:ins><w:r><w:rPr></w:rPr><w:t>evaluate the dynamics of structural network properties.</w:t></w:r></w:p><w:p><w:pPr><w:pStyle w:val="style0"/><w:jc w:val="both"/><w:rPr></w:rPr></w:pPr><w:r><w:rPr></w:rPr></w:r></w:p><w:p><w:pPr><w:pStyle w:val="style1"/><w:spacing w:after="200" w:before="200"/><w:contextualSpacing w:val="false"/><w:jc w:val="both"/><w:rPr></w:rPr></w:pPr><w:bookmarkStart w:id="8" w:name="h.kro3al2v0gja"/><w:bookmarkEnd w:id="8"/><w:r><w:rPr></w:rPr><w:t>Empirical analysis and model</w:t></w:r><w:del w:author="Zoe" w:date="2014-09-23T11:29:00Z" w:id="177"><w:r><w:rPr></w:rPr><w:delText>l</w:delText></w:r></w:del><w:r><w:rPr></w:rPr><w:t>ing</w:t></w:r></w:p><w:p><w:pPr><w:pStyle w:val="style0"/><w:jc w:val="both"/><w:rPr></w:rPr></w:pPr><w:r><w:rPr></w:rPr></w:r></w:p><w:p><w:pPr><w:pStyle w:val="style0"/><w:jc w:val="both"/><w:rPr></w:rPr></w:pPr><w:del w:author="Zoe" w:date="2014-09-23T11:29:00Z" w:id="178"><w:r><w:rPr></w:rPr><w:delText xml:space="preserve">The </w:delText></w:r></w:del><w:ins w:author="Zoe" w:date="2014-09-23T12:52:00Z" w:id="179"><w:r><w:rPr></w:rPr><w:t>C</w:t></w:r></w:ins><w:del w:author="Zoe" w:date="2014-09-23T12:52:00Z" w:id="180"><w:r><w:rPr></w:rPr><w:delText xml:space="preserve">one hand, </w:delText></w:r></w:del><w:del w:author="Zoe" w:date="2014-09-23T12:51:00Z" w:id="181"><w:r><w:rPr></w:rPr><w:delText xml:space="preserve">the </w:delText></w:r></w:del><w:del w:author="Zoe" w:date="2014-09-23T12:52:00Z" w:id="182"><w:r><w:rPr></w:rPr><w:delText>c</w:delText></w:r></w:del><w:r><w:rPr></w:rPr><w:t xml:space="preserve">lassical random networks (Erdos and Rényi, 1959) are constructed with connections between randomly selected pairs of vertices. </w:t></w:r><w:del w:author="Zoe" w:date="2014-09-23T12:52:00Z" w:id="183"><w:r><w:rPr></w:rPr><w:delText>On the other hand</w:delText></w:r></w:del><w:ins w:author="Zoe" w:date="2014-09-23T12:52:00Z" w:id="184"><w:r><w:rPr></w:rPr><w:t>By contrast</w:t></w:r></w:ins><w:r><w:rPr></w:rPr><w:t xml:space="preserve">, </w:t></w:r><w:del w:author="Zoe" w:date="2014-09-23T11:29:00Z" w:id="185"><w:r><w:rPr></w:rPr><w:delText xml:space="preserve">the </w:delText></w:r></w:del><w:r><w:rPr></w:rPr><w:t xml:space="preserve">small world networks </w:t></w:r><w:del w:author="Zoe" w:date="2014-09-23T11:29:00Z" w:id="186"><w:r><w:rPr></w:rPr><w:delText xml:space="preserve">is </w:delText></w:r></w:del><w:ins w:author="Zoe" w:date="2014-09-23T11:29:00Z" w:id="187"><w:r><w:rPr></w:rPr><w:t xml:space="preserve">are </w:t></w:r></w:ins><w:r><w:rPr></w:rPr><w:t xml:space="preserve">characterized </w:t></w:r><w:del w:author="Zoe" w:date="2014-09-23T11:29:00Z" w:id="188"><w:r><w:rPr></w:rPr><w:delText xml:space="preserve">by </w:delText></w:r></w:del><w:ins w:author="Zoe" w:date="2014-09-23T11:29:00Z" w:id="189"><w:r><w:rPr></w:rPr><w:t xml:space="preserve">as being </w:t></w:r></w:ins><w:r><w:rPr></w:rPr><w:t>“highly clustered, like regular lattices, yet have small characteristic path lengths, like random graphs. [...] &apos;small-world&apos; networks, by analogy with the small-world phenomenon, (popularly known as six degrees of separation)”(Duncan J. Watts &amp; Steven H. Strogats, 1998, p</w:t></w:r><w:ins w:author="Zoe" w:date="2014-09-23T15:37:00Z" w:id="190"><w:r><w:rPr></w:rPr><w:t>.</w:t></w:r></w:ins><w:del w:author="Zoe" w:date="2014-09-23T15:37:00Z" w:id="191"><w:r><w:rPr></w:rPr><w:delText>p,</w:delText></w:r></w:del><w:r><w:rPr></w:rPr><w:t xml:space="preserve"> 1). </w:t></w:r><w:ins w:author="Zoe" w:date="2014-09-23T12:53:00Z" w:id="192"><w:r><w:rPr></w:rPr><w:t>For the networks in our study, w</w:t></w:r></w:ins><w:del w:author="Zoe" w:date="2014-09-23T12:53:00Z" w:id="193"><w:r><w:rPr></w:rPr><w:delText xml:space="preserve"> W</w:delText></w:r></w:del><w:r><w:rPr></w:rPr><w:t>e compute</w:t></w:r><w:ins w:author="Zoe" w:date="2014-09-23T12:53:00Z" w:id="194"><w:r><w:rPr></w:rPr><w:t>d</w:t></w:r></w:ins><w:r><w:rPr></w:rPr><w:t xml:space="preserve"> the</w:t></w:r><w:ins w:author="Zoe" w:date="2014-09-23T13:05:00Z" w:id="195"><w:r><w:rPr></w:rPr><w:t xml:space="preserve"> following</w:t></w:r></w:ins><w:del w:author="Zoe" w:date="2014-09-23T13:05:00Z" w:id="196"><w:r><w:rPr></w:rPr><w:delText>se</w:delText></w:r></w:del><w:r><w:rPr></w:rPr><w:t xml:space="preserve"> referential measurements</w:t></w:r><w:del w:author="Zoe" w:date="2014-09-23T12:53:00Z" w:id="197"><w:r><w:rPr></w:rPr><w:delText xml:space="preserve"> about networks</w:delText></w:r></w:del><w:r><w:rPr></w:rPr><w:t xml:space="preserve">: clustering coefficient and average path length. </w:t></w:r><w:del w:author="Zoe" w:date="2014-09-23T13:06:00Z" w:id="198"><w:r><w:rPr></w:rPr><w:delText xml:space="preserve">They </w:delText></w:r></w:del><w:ins w:author="Zoe" w:date="2014-09-23T13:06:00Z" w:id="199"><w:r><w:rPr></w:rPr><w:t xml:space="preserve">Both </w:t></w:r></w:ins><w:r><w:rPr></w:rPr><w:t>have behavio</w:t></w:r><w:del w:author="Zoe" w:date="2014-09-23T11:30:00Z" w:id="200"><w:r><w:rPr></w:rPr><w:delText>u</w:delText></w:r></w:del><w:r><w:rPr></w:rPr><w:t xml:space="preserve">rs </w:t></w:r><w:ins w:author="Zoe" w:date="2014-09-23T11:30:00Z" w:id="201"><w:r><w:rPr></w:rPr><w:t xml:space="preserve">that are </w:t></w:r></w:ins><w:r><w:rPr></w:rPr><w:t xml:space="preserve">totally </w:t></w:r><w:del w:author="Zoe" w:date="2014-09-23T11:30:00Z" w:id="202"><w:r><w:rPr></w:rPr><w:delText xml:space="preserve">differences </w:delText></w:r></w:del><w:ins w:author="Zoe" w:date="2014-09-23T11:30:00Z" w:id="203"><w:r><w:rPr></w:rPr><w:t xml:space="preserve">different </w:t></w:r></w:ins><w:r><w:rPr></w:rPr><w:t xml:space="preserve">in equilibrium networks (random networks) and </w:t></w:r><w:del w:author="Zoe" w:date="2014-09-23T13:06:00Z" w:id="204"><w:r><w:rPr></w:rPr><w:delText xml:space="preserve"> </w:delText></w:r></w:del><w:r><w:rPr></w:rPr><w:t>no</w:t></w:r><w:ins w:author="Zoe" w:date="2014-09-23T13:06:00Z" w:id="205"><w:r><w:rPr></w:rPr><w:t>n</w:t></w:r></w:ins><w:del w:author="Zoe" w:date="2014-09-23T13:06:00Z" w:id="206"><w:r><w:rPr></w:rPr><w:delText>t</w:delText></w:r></w:del><w:r><w:rPr></w:rPr><w:t xml:space="preserve">-equilibrium networks \cite{dorogovtsev2013evolution}. We assume that </w:t></w:r><w:ins w:author="Zoe" w:date="2014-09-23T11:30:00Z" w:id="207"><w:r><w:rPr></w:rPr><w:t xml:space="preserve">the mechanisms </w:t></w:r></w:ins><w:r><w:rPr></w:rPr><w:t xml:space="preserve">underpinning </w:t></w:r><w:ins w:author="Zoe" w:date="2014-09-23T11:30:00Z" w:id="208"><w:r><w:rPr></w:rPr><w:t xml:space="preserve">the </w:t></w:r></w:ins><w:r><w:rPr></w:rPr><w:t>networks of wiki</w:t></w:r><w:del w:author="Zoe" w:date="2014-09-23T11:30:00Z" w:id="209"><w:r><w:rPr></w:rPr><w:delText>-</w:delText></w:r></w:del><w:ins w:author="Zoe" w:date="2014-09-23T11:30:00Z" w:id="210"><w:r><w:rPr></w:rPr><w:t xml:space="preserve"> </w:t></w:r></w:ins><w:r><w:rPr></w:rPr><w:t>systems are not random</w:t></w:r><w:del w:author="Zoe" w:date="2014-09-23T11:30:00Z" w:id="211"><w:r><w:rPr></w:rPr><w:delText>ly</w:delText></w:r></w:del><w:r><w:rPr></w:rPr><w:t xml:space="preserve">, </w:t></w:r><w:del w:author="Zoe" w:date="2014-09-23T11:31:00Z" w:id="212"><w:r><w:rPr></w:rPr><w:delText xml:space="preserve">there </w:delText></w:r></w:del><w:ins w:author="Zoe" w:date="2014-09-23T11:31:00Z" w:id="213"><w:r><w:rPr></w:rPr><w:t xml:space="preserve">but </w:t></w:r></w:ins><w:r><w:rPr></w:rPr><w:t xml:space="preserve">are </w:t></w:r><w:ins w:author="Zoe" w:date="2014-09-23T11:31:00Z" w:id="214"><w:r><w:rPr></w:rPr><w:t xml:space="preserve">rather </w:t></w:r></w:ins><w:r><w:rPr></w:rPr><w:t xml:space="preserve">mechanisms that self-regulate </w:t></w:r><w:del w:author="Zoe" w:date="2014-09-23T11:31:00Z" w:id="215"><w:r><w:rPr></w:rPr><w:delText xml:space="preserve">the </w:delText></w:r></w:del><w:r><w:rPr></w:rPr><w:t>collective production.</w:t></w:r></w:p><w:p><w:pPr><w:pStyle w:val="style0"/><w:jc w:val="both"/><w:rPr></w:rPr></w:pPr><w:r><w:rPr></w:rPr></w:r></w:p><w:p><w:pPr><w:pStyle w:val="style0"/><w:jc w:val="both"/><w:rPr></w:rPr></w:pPr><w:r><w:rPr></w:rPr><w:t xml:space="preserve">In this paper, we study the network of co-authored </w:t></w:r><w:ins w:author="Zoe" w:date="2014-09-23T11:31:00Z" w:id="216"><w:r><w:rPr></w:rPr><w:t xml:space="preserve">WikITRB </w:t></w:r></w:ins><w:del w:author="Zoe" w:date="2014-09-23T11:31:00Z" w:id="217"><w:r><w:rPr></w:rPr><w:delText xml:space="preserve">wiki </w:delText></w:r></w:del><w:r><w:rPr></w:rPr><w:t xml:space="preserve">pages based on clustering coefficient and average path length. At </w:t></w:r><w:ins w:author="Zoe" w:date="2014-09-23T11:31:00Z" w:id="218"><w:r><w:rPr></w:rPr><w:t xml:space="preserve">the </w:t></w:r></w:ins><w:r><w:rPr></w:rPr><w:t xml:space="preserve">same time, the proposed model was studied </w:t></w:r><w:del w:author="Zoe" w:date="2014-09-23T11:31:00Z" w:id="219"><w:r><w:rPr></w:rPr><w:delText xml:space="preserve">with </w:delText></w:r></w:del><w:ins w:author="Zoe" w:date="2014-09-23T11:31:00Z" w:id="220"><w:r><w:rPr></w:rPr><w:t xml:space="preserve">using </w:t></w:r></w:ins><w:r><w:rPr></w:rPr><w:t xml:space="preserve">the same measurements. </w:t></w:r><w:del w:author="Zoe" w:date="2014-09-23T11:32:00Z" w:id="221"><w:r><w:rPr></w:rPr><w:delText>Thus, t</w:delText></w:r></w:del><w:ins w:author="Zoe" w:date="2014-09-23T11:32:00Z" w:id="222"><w:r><w:rPr></w:rPr><w:t>T</w:t></w:r></w:ins><w:r><w:rPr></w:rPr><w:t>he wiki</w:t></w:r><w:del w:author="Zoe" w:date="2014-09-23T11:31:00Z" w:id="223"><w:r><w:rPr></w:rPr><w:delText>-</w:delText></w:r></w:del><w:ins w:author="Zoe" w:date="2014-09-23T11:31:00Z" w:id="224"><w:r><w:rPr></w:rPr><w:t xml:space="preserve"> </w:t></w:r></w:ins><w:r><w:rPr></w:rPr><w:t xml:space="preserve">systems </w:t></w:r><w:del w:author="Zoe" w:date="2014-09-23T11:31:00Z" w:id="225"><w:r><w:rPr></w:rPr><w:delText xml:space="preserve">was </w:delText></w:r></w:del><w:ins w:author="Zoe" w:date="2014-09-23T11:31:00Z" w:id="226"><w:r><w:rPr></w:rPr><w:t xml:space="preserve">were </w:t></w:r></w:ins><w:ins w:author="Zoe" w:date="2014-09-23T11:32:00Z" w:id="227"><w:r><w:rPr></w:rPr><w:t xml:space="preserve">therefore </w:t></w:r></w:ins><w:r><w:rPr></w:rPr><w:t xml:space="preserve">studied based on </w:t></w:r><w:del w:author="Zoe" w:date="2014-09-23T11:31:00Z" w:id="228"><w:r><w:rPr></w:rPr><w:delText xml:space="preserve">the </w:delText></w:r></w:del><w:r><w:rPr></w:rPr><w:t xml:space="preserve">independent structural features. </w:t></w:r><w:del w:author="Zoe" w:date="2014-09-23T11:32:00Z" w:id="229"><w:r><w:rPr></w:rPr><w:delText>In r</w:delText></w:r></w:del><w:ins w:author="Zoe" w:date="2014-09-23T11:32:00Z" w:id="230"><w:r><w:rPr></w:rPr><w:t>R</w:t></w:r></w:ins><w:r><w:rPr></w:rPr><w:t xml:space="preserve">andom graphs, built according to the Erdős–Rényi (ER) model, exhibit a small average shortest path length (varying typically as the logarithm of the number of nodes) along with a small clustering coefficient. </w:t></w:r><w:del w:author="Zoe" w:date="2014-09-23T11:32:00Z" w:id="231"><w:r><w:rPr></w:rPr><w:delText xml:space="preserve">However, </w:delText></w:r></w:del><w:r><w:rPr></w:rPr><w:t>Small world model</w:t></w:r><w:ins w:author="Zoe" w:date="2014-09-23T11:32:00Z" w:id="232"><w:r><w:rPr></w:rPr><w:t>s</w:t></w:r></w:ins><w:r><w:rPr></w:rPr><w:t xml:space="preserve"> have a small average shortest path length, but </w:t></w:r><w:del w:author="Zoe" w:date="2014-09-23T11:32:00Z" w:id="233"><w:r><w:rPr></w:rPr><w:delText xml:space="preserve">also </w:delText></w:r></w:del><w:ins w:author="Zoe" w:date="2014-09-23T11:32:00Z" w:id="234"><w:r><w:rPr></w:rPr><w:t xml:space="preserve">at the same time </w:t></w:r></w:ins><w:r><w:rPr></w:rPr><w:t xml:space="preserve">a clustering coefficient significantly higher than expected </w:t></w:r><w:del w:author="Zoe" w:date="2014-09-23T11:33:00Z" w:id="235"><w:r><w:rPr></w:rPr><w:delText xml:space="preserve">by </w:delText></w:r></w:del><w:ins w:author="Zoe" w:date="2014-09-23T11:33:00Z" w:id="236"><w:r><w:rPr></w:rPr><w:t xml:space="preserve">for a </w:t></w:r></w:ins><w:r><w:rPr></w:rPr><w:t>random model.</w:t></w:r></w:p><w:p><w:pPr><w:pStyle w:val="style0"/><w:jc w:val="both"/><w:rPr></w:rPr></w:pPr><w:r><w:rPr></w:rPr></w:r></w:p><w:p><w:pPr><w:pStyle w:val="style0"/><w:jc w:val="both"/><w:rPr></w:rPr></w:pPr><w:r><w:rPr></w:rPr><w:t>We propose an agent</w:t></w:r><w:ins w:author="Zoe" w:date="2014-09-23T11:33:00Z" w:id="237"><w:r><w:rPr></w:rPr><w:t>-</w:t></w:r></w:ins><w:del w:author="Zoe" w:date="2014-09-23T11:33:00Z" w:id="238"><w:r><w:rPr></w:rPr><w:delText xml:space="preserve"> </w:delText></w:r></w:del><w:r><w:rPr></w:rPr><w:t xml:space="preserve">based model to understand </w:t></w:r><w:del w:author="Zoe" w:date="2014-09-23T11:33:00Z" w:id="239"><w:r><w:rPr></w:rPr><w:delText xml:space="preserve">the </w:delText></w:r></w:del><w:r><w:rPr></w:rPr><w:t>collective intelligence in a socio-technical system. This is a model organized by a non-linear combination of agen</w:t></w:r><w:del w:author="Zoe" w:date="2014-09-23T13:08:00Z" w:id="240"><w:r><w:rPr></w:rPr><w:delText>cie</w:delText></w:r></w:del><w:ins w:author="Zoe" w:date="2014-09-23T13:08:00Z" w:id="241"><w:r><w:rPr></w:rPr><w:t>t</w:t></w:r></w:ins><w:r><w:rPr></w:rPr><w:t>s</w:t></w:r><w:del w:author="Zoe" w:date="2014-09-23T11:33:00Z" w:id="242"><w:r><w:rPr></w:rPr><w:delText>.</w:delText></w:r></w:del><w:r><w:rPr></w:rPr><w:t xml:space="preserve"> \cite{wolfram2002new,flake1998computational}. Thus</w:t></w:r><w:del w:author="Zoe" w:date="2014-09-23T11:33:00Z" w:id="243"><w:r><w:rPr></w:rPr><w:delText>,</w:delText></w:r></w:del><w:r><w:rPr></w:rPr><w:t xml:space="preserve"> we propose that </w:t></w:r><w:del w:author="Zoe" w:date="2014-09-23T11:33:00Z" w:id="244"><w:r><w:rPr></w:rPr><w:delText xml:space="preserve">the </w:delText></w:r></w:del><w:r><w:rPr></w:rPr><w:t xml:space="preserve">collective behavior can be modeled </w:t></w:r><w:del w:author="Zoe" w:date="2014-09-23T11:33:00Z" w:id="245"><w:r><w:rPr></w:rPr><w:delText xml:space="preserve">like </w:delText></w:r></w:del><w:ins w:author="Zoe" w:date="2014-09-23T11:33:00Z" w:id="246"><w:r><w:rPr></w:rPr><w:t xml:space="preserve">as </w:t></w:r></w:ins><w:r><w:rPr></w:rPr><w:t>non-linear relations among editors. In this paper, we focus on</w:t></w:r><w:ins w:author="Zoe" w:date="2014-09-23T11:33:00Z" w:id="247"><w:r><w:rPr></w:rPr><w:t xml:space="preserve"> the</w:t></w:r></w:ins><w:r><w:rPr></w:rPr><w:t xml:space="preserve"> study of non-equilibrium networks and </w:t></w:r><w:del w:author="Zoe" w:date="2014-09-23T11:33:00Z" w:id="248"><w:r><w:rPr></w:rPr><w:delText xml:space="preserve">it </w:delText></w:r></w:del><w:ins w:author="Zoe" w:date="2014-09-23T11:33:00Z" w:id="249"><w:r><w:rPr></w:rPr><w:t xml:space="preserve">their </w:t></w:r></w:ins><w:r><w:rPr></w:rPr><w:t>structural properties as a measurement of collective intelligence</w:t></w:r><w:ins w:author="Zoe" w:date="2014-09-23T11:33:00Z" w:id="250"><w:r><w:rPr></w:rPr><w:t>,</w:t></w:r></w:ins><w:r><w:rPr></w:rPr><w:t xml:space="preserve"> as </w:t></w:r><w:del w:author="Zoe" w:date="2014-09-23T11:33:00Z" w:id="251"><w:r><w:rPr></w:rPr><w:delText xml:space="preserve">was </w:delText></w:r></w:del><w:r><w:rPr></w:rPr><w:t xml:space="preserve">explained </w:t></w:r><w:del w:author="Zoe" w:date="2014-09-23T11:34:00Z" w:id="252"><w:r><w:rPr></w:rPr><w:delText>in lines behind</w:delText></w:r></w:del><w:ins w:author="Zoe" w:date="2014-09-23T11:34:00Z" w:id="253"><w:r><w:rPr></w:rPr><w:t>above</w:t></w:r></w:ins><w:r><w:rPr></w:rPr><w:t>.</w:t></w:r></w:p><w:p><w:pPr><w:pStyle w:val="style0"/><w:jc w:val="both"/><w:rPr></w:rPr></w:pPr><w:r><w:rPr></w:rPr></w:r></w:p><w:p><w:pPr><w:pStyle w:val="style2"/><w:spacing w:after="200" w:before="200"/><w:contextualSpacing w:val="false"/><w:jc w:val="both"/><w:rPr></w:rPr></w:pPr><w:bookmarkStart w:id="9" w:name="h.r6stbindali2"/><w:bookmarkEnd w:id="9"/><w:r><w:rPr></w:rPr><w:t>Agent</w:t></w:r><w:ins w:author="Zoe" w:date="2014-09-23T11:34:00Z" w:id="254"><w:r><w:rPr></w:rPr><w:t>-</w:t></w:r></w:ins><w:del w:author="Zoe" w:date="2014-09-23T11:34:00Z" w:id="255"><w:r><w:rPr></w:rPr><w:delText xml:space="preserve"> </w:delText></w:r></w:del><w:r><w:rPr></w:rPr><w:t>based mode</w:t></w:r><w:del w:author="Zoe" w:date="2014-09-23T11:34:00Z" w:id="256"><w:r><w:rPr></w:rPr><w:delText>l</w:delText></w:r></w:del><w:r><w:rPr></w:rPr><w:t>ling</w:t></w:r></w:p><w:p><w:pPr><w:pStyle w:val="style0"/><w:jc w:val="both"/><w:rPr></w:rPr></w:pPr><w:r><w:rPr></w:rPr></w:r></w:p><w:p><w:pPr><w:pStyle w:val="style0"/><w:jc w:val="both"/><w:rPr></w:rPr></w:pPr><w:r><w:rPr></w:rPr><w:t xml:space="preserve">The aim of </w:t></w:r><w:del w:author="Zoe" w:date="2014-09-23T11:34:00Z" w:id="257"><w:r><w:rPr></w:rPr><w:delText xml:space="preserve">this </w:delText></w:r></w:del><w:ins w:author="Zoe" w:date="2014-09-23T11:34:00Z" w:id="258"><w:r><w:rPr></w:rPr><w:t xml:space="preserve">the agent-based </w:t></w:r></w:ins><w:r><w:rPr></w:rPr><w:t xml:space="preserve">model </w:t></w:r><w:ins w:author="Zoe" w:date="2014-09-23T13:09:00Z" w:id="259"><w:r><w:rPr></w:rPr><w:t xml:space="preserve">we propose </w:t></w:r></w:ins><w:r><w:rPr></w:rPr><w:t xml:space="preserve">is to simulate the evolution of wiki systems in order to </w:t></w:r><w:del w:author="Zoe" w:date="2014-09-23T11:34:00Z" w:id="260"><w:r><w:rPr></w:rPr><w:delText xml:space="preserve">get </w:delText></w:r></w:del><w:ins w:author="Zoe" w:date="2014-09-23T11:34:00Z" w:id="261"><w:r><w:rPr></w:rPr><w:t xml:space="preserve">gain </w:t></w:r></w:ins><w:r><w:rPr></w:rPr><w:t>a better understanding of collective intelligence. The agents are people and documents, where</w:t></w:r><w:del w:author="Zoe" w:date="2014-09-23T11:34:00Z" w:id="262"><w:r><w:rPr></w:rPr><w:delText>,</w:delText></w:r></w:del><w:r><w:rPr></w:rPr><w:t xml:space="preserve"> people ha</w:t></w:r><w:ins w:author="Zoe" w:date="2014-09-23T11:34:00Z" w:id="263"><w:r><w:rPr></w:rPr><w:t>ve</w:t></w:r></w:ins><w:del w:author="Zoe" w:date="2014-09-23T11:34:00Z" w:id="264"><w:r><w:rPr></w:rPr><w:delText>s</w:delText></w:r></w:del><w:r><w:rPr></w:rPr><w:t xml:space="preserve"> an agent </w:t></w:r><w:ins w:author="Zoe" w:date="2014-09-23T13:10:00Z" w:id="265"><w:r><w:rPr></w:rPr><w:t xml:space="preserve">edition </w:t></w:r></w:ins><w:r><w:rPr></w:rPr><w:t>capacity</w:t></w:r><w:del w:author="Zoe" w:date="2014-09-23T13:10:00Z" w:id="266"><w:r><w:rPr></w:rPr><w:delText xml:space="preserve"> editi</w:delText></w:r></w:del><w:del w:author="Zoe" w:date="2014-09-23T11:34:00Z" w:id="267"><w:r><w:rPr></w:rPr><w:delText>o</w:delText></w:r></w:del><w:del w:author="Zoe" w:date="2014-09-23T13:10:00Z" w:id="268"><w:r><w:rPr></w:rPr><w:delText>n</w:delText></w:r></w:del><w:r><w:rPr></w:rPr><w:t xml:space="preserve">, which indicates how many documents </w:t></w:r><w:ins w:author="Zoe" w:date="2014-09-23T11:34:00Z" w:id="269"><w:r><w:rPr></w:rPr><w:t xml:space="preserve">they </w:t></w:r></w:ins><w:r><w:rPr></w:rPr><w:t>can edit</w:t></w:r><w:ins w:author="Zoe" w:date="2014-09-23T11:35:00Z" w:id="270"><w:r><w:rPr></w:rPr><w:t xml:space="preserve"> and</w:t></w:r></w:ins><w:del w:author="Zoe" w:date="2014-09-23T11:35:00Z" w:id="271"><w:r><w:rPr></w:rPr><w:delText>,</w:delText></w:r></w:del><w:r><w:rPr></w:rPr><w:t xml:space="preserve"> not the </w:t></w:r><w:del w:author="Zoe" w:date="2014-09-23T13:10:00Z" w:id="272"><w:r><w:rPr></w:rPr><w:delText xml:space="preserve">amount </w:delText></w:r></w:del><w:ins w:author="Zoe" w:date="2014-09-23T13:10:00Z" w:id="273"><w:r><w:rPr></w:rPr><w:t xml:space="preserve">number </w:t></w:r></w:ins><w:r><w:rPr></w:rPr><w:t>of modifications</w:t></w:r><w:ins w:author="Zoe" w:date="2014-09-23T11:35:00Z" w:id="274"><w:r><w:rPr></w:rPr><w:t xml:space="preserve"> they are</w:t></w:r></w:ins><w:r><w:rPr></w:rPr><w:t xml:space="preserve"> able to do in a single document. Documents have a probability of being selected</w:t></w:r><w:ins w:author="Zoe" w:date="2014-09-23T13:10:00Z" w:id="275"><w:r><w:rPr></w:rPr><w:t>,</w:t></w:r></w:ins><w:r><w:rPr></w:rPr><w:t xml:space="preserve"> and </w:t></w:r><w:ins w:author="Zoe" w:date="2014-09-23T11:35:00Z" w:id="276"><w:r><w:rPr></w:rPr><w:t>in terms of the</w:t></w:r></w:ins><w:del w:author="Zoe" w:date="2014-09-23T11:35:00Z" w:id="277"><w:r><w:rPr></w:rPr><w:delText>an</w:delText></w:r></w:del><w:r><w:rPr></w:rPr><w:t xml:space="preserve"> accumulation of total edit</w:t></w:r><w:del w:author="Zoe" w:date="2014-09-23T11:35:00Z" w:id="278"><w:r><w:rPr></w:rPr><w:delText>ion</w:delText></w:r></w:del><w:r><w:rPr></w:rPr><w:t xml:space="preserve">s, </w:t></w:r><w:del w:author="Zoe" w:date="2014-09-23T13:11:00Z" w:id="279"><w:r><w:rPr></w:rPr><w:delText>in a similar way to votes, which</w:delText></w:r></w:del><w:ins w:author="Zoe" w:date="2014-09-23T13:11:00Z" w:id="280"><w:r><w:rPr></w:rPr><w:t>this</w:t></w:r></w:ins><w:r><w:rPr></w:rPr><w:t xml:space="preserve"> affect</w:t></w:r><w:ins w:author="Zoe" w:date="2014-09-23T13:11:00Z" w:id="281"><w:r><w:rPr></w:rPr><w:t>s</w:t></w:r></w:ins><w:del w:author="Zoe" w:date="2014-09-23T11:35:00Z" w:id="282"><w:r><w:rPr></w:rPr><w:delText>s</w:delText></w:r></w:del><w:r><w:rPr></w:rPr><w:t xml:space="preserve"> </w:t></w:r><w:ins w:author="Zoe" w:date="2014-09-23T13:11:00Z" w:id="283"><w:r><w:rPr></w:rPr><w:t xml:space="preserve">(in a similar way to votes) </w:t></w:r></w:ins><w:del w:author="Zoe" w:date="2014-09-23T11:35:00Z" w:id="284"><w:r><w:rPr></w:rPr><w:delText xml:space="preserve">such </w:delText></w:r></w:del><w:ins w:author="Zoe" w:date="2014-09-23T11:35:00Z" w:id="285"><w:r><w:rPr></w:rPr><w:t xml:space="preserve">their </w:t></w:r></w:ins><w:r><w:rPr></w:rPr><w:t>probability of being</w:t></w:r><w:del w:author="Zoe" w:date="2014-09-23T11:35:00Z" w:id="286"><w:r><w:rPr></w:rPr><w:delText xml:space="preserve"> </w:delText></w:r></w:del><w:r><w:rPr></w:rPr><w:t xml:space="preserve"> selected in the next iteration of the model.</w:t></w:r></w:p><w:p><w:pPr><w:pStyle w:val="style0"/><w:jc w:val="both"/><w:rPr></w:rPr></w:pPr><w:r><w:rPr></w:rPr></w:r></w:p><w:p><w:pPr><w:pStyle w:val="style0"/><w:jc w:val="both"/><w:rPr></w:rPr></w:pPr><w:r><w:rPr></w:rPr><w:t>The parameters analy</w:t></w:r><w:ins w:author="Zoe" w:date="2014-09-23T11:35:00Z" w:id="287"><w:r><w:rPr></w:rPr><w:t>z</w:t></w:r></w:ins><w:del w:author="Zoe" w:date="2014-09-23T11:35:00Z" w:id="288"><w:r><w:rPr></w:rPr><w:delText>s</w:delText></w:r></w:del><w:r><w:rPr></w:rPr><w:t xml:space="preserve">ed are </w:t></w:r><w:ins w:author="Zoe" w:date="2014-09-23T11:35:00Z" w:id="289"><w:r><w:rPr></w:rPr><w:t xml:space="preserve">the </w:t></w:r></w:ins><w:r><w:rPr></w:rPr><w:t xml:space="preserve">number of agents, agent </w:t></w:r><w:ins w:author="Zoe" w:date="2014-09-23T13:11:00Z" w:id="290"><w:r><w:rPr></w:rPr><w:t xml:space="preserve">edition </w:t></w:r></w:ins><w:r><w:rPr></w:rPr><w:t xml:space="preserve">capacity </w:t></w:r><w:del w:author="Zoe" w:date="2014-09-23T13:11:00Z" w:id="291"><w:r><w:rPr></w:rPr><w:delText xml:space="preserve">edition </w:delText></w:r></w:del><w:r><w:rPr></w:rPr><w:t xml:space="preserve">and simulation time (represented as steps in the execution of the model). For each </w:t></w:r><w:del w:author="Zoe" w:date="2014-09-23T11:36:00Z" w:id="292"><w:r><w:rPr></w:rPr><w:delText>one</w:delText></w:r></w:del><w:ins w:author="Zoe" w:date="2014-09-23T11:36:00Z" w:id="293"><w:r><w:rPr></w:rPr><w:t>parameter</w:t></w:r></w:ins><w:r><w:rPr></w:rPr><w:t xml:space="preserve">, one network of co-author editions was constructed and measurements of clustering coefficient and average path length obtained. </w:t></w:r></w:p><w:p><w:pPr><w:pStyle w:val="style0"/><w:jc w:val="both"/><w:rPr></w:rPr></w:pPr><w:r><w:rPr></w:rPr></w:r></w:p><w:p><w:pPr><w:pStyle w:val="style0"/><w:jc w:val="both"/><w:rPr></w:rPr></w:pPr><w:del w:author="Zoe" w:date="2014-09-23T13:12:00Z" w:id="294"><w:r><w:rPr></w:rPr><w:delText xml:space="preserve">The </w:delText></w:r></w:del><w:ins w:author="Zoe" w:date="2014-09-23T13:12:00Z" w:id="295"><w:r><w:rPr></w:rPr><w:t xml:space="preserve">Our </w:t></w:r></w:ins><w:r><w:rPr></w:rPr><w:t xml:space="preserve">study of collective intelligence is made through the accumulation of editions </w:t></w:r><w:del w:author="Zoe" w:date="2014-09-23T13:12:00Z" w:id="296"><w:r><w:rPr></w:rPr><w:delText xml:space="preserve">on </w:delText></w:r></w:del><w:ins w:author="Zoe" w:date="2014-09-23T13:12:00Z" w:id="297"><w:r><w:rPr></w:rPr><w:t xml:space="preserve">for </w:t></w:r></w:ins><w:r><w:rPr></w:rPr><w:t xml:space="preserve">each document and its influence on </w:t></w:r><w:ins w:author="Zoe" w:date="2014-09-23T13:13:00Z" w:id="298"><w:r><w:rPr></w:rPr><w:t xml:space="preserve">the </w:t></w:r></w:ins><w:r><w:rPr></w:rPr><w:t>documents</w:t></w:r><w:ins w:author="Zoe" w:date="2014-09-23T11:36:00Z" w:id="299"><w:r><w:rPr></w:rPr><w:t>’</w:t></w:r></w:ins><w:del w:author="Zoe" w:date="2014-09-23T11:36:00Z" w:id="300"><w:r><w:rPr></w:rPr><w:delText>&apos;</w:delText></w:r></w:del><w:r><w:rPr></w:rPr><w:t xml:space="preserve"> probability of </w:t></w:r><w:ins w:author="Zoe" w:date="2014-09-23T11:37:00Z" w:id="301"><w:r><w:rPr></w:rPr><w:t xml:space="preserve">being </w:t></w:r></w:ins><w:r><w:rPr></w:rPr><w:t>select</w:t></w:r><w:ins w:author="Zoe" w:date="2014-09-23T11:37:00Z" w:id="302"><w:r><w:rPr></w:rPr><w:t>ed and</w:t></w:r></w:ins><w:del w:author="Zoe" w:date="2014-09-23T11:37:00Z" w:id="303"><w:r><w:rPr></w:rPr><w:delText>ion,</w:delText></w:r></w:del><w:r><w:rPr></w:rPr><w:t xml:space="preserve"> taken into account for </w:t></w:r><w:del w:author="Zoe" w:date="2014-09-23T11:37:00Z" w:id="304"><w:r><w:rPr></w:rPr><w:delText xml:space="preserve">a </w:delText></w:r></w:del><w:r><w:rPr></w:rPr><w:t xml:space="preserve">future edition by an agent. Thus, </w:t></w:r><w:del w:author="Zoe" w:date="2014-09-23T11:37:00Z" w:id="305"><w:r><w:rPr></w:rPr><w:delText xml:space="preserve">it is presented </w:delText></w:r></w:del><w:r><w:rPr></w:rPr><w:t xml:space="preserve">the evolution of a network of co-author editions </w:t></w:r><w:del w:author="Zoe" w:date="2014-09-23T11:38:00Z" w:id="306"><w:r><w:rPr></w:rPr><w:delText xml:space="preserve">in </w:delText></w:r></w:del><w:ins w:author="Zoe" w:date="2014-09-23T11:38:00Z" w:id="307"><w:r><w:rPr></w:rPr><w:t xml:space="preserve">on </w:t></w:r></w:ins><w:ins w:author="Zoe" w:date="2014-09-23T13:13:00Z" w:id="308"><w:r><w:rPr></w:rPr><w:t>the</w:t></w:r></w:ins><w:ins w:author="Zoe" w:date="2014-09-23T11:38:00Z" w:id="309"><w:r><w:rPr></w:rPr><w:t xml:space="preserve"> </w:t></w:r></w:ins><w:del w:author="Zoe" w:date="2014-09-23T13:13:00Z" w:id="310"><w:r><w:rPr></w:rPr><w:delText xml:space="preserve">base </w:delText></w:r></w:del><w:ins w:author="Zoe" w:date="2014-09-23T13:13:00Z" w:id="311"><w:r><w:rPr></w:rPr><w:t xml:space="preserve">basis </w:t></w:r></w:ins><w:del w:author="Zoe" w:date="2014-09-23T11:38:00Z" w:id="312"><w:r><w:rPr></w:rPr><w:delText xml:space="preserve">to </w:delText></w:r></w:del><w:ins w:author="Zoe" w:date="2014-09-23T11:38:00Z" w:id="313"><w:r><w:rPr></w:rPr><w:t xml:space="preserve">of </w:t></w:r></w:ins><w:r><w:rPr></w:rPr><w:t>previous editions</w:t></w:r><w:ins w:author="Zoe" w:date="2014-09-23T11:37:00Z" w:id="314"><w:r><w:rPr></w:rPr><w:t xml:space="preserve"> is presented</w:t></w:r></w:ins><w:r><w:rPr></w:rPr><w:t xml:space="preserve">. </w:t></w:r><w:del w:author="Zoe" w:date="2014-09-23T13:13:00Z" w:id="315"><w:r><w:rPr></w:rPr><w:delText xml:space="preserve">This </w:delText></w:r></w:del><w:ins w:author="Zoe" w:date="2014-09-23T13:13:00Z" w:id="316"><w:r><w:rPr></w:rPr><w:t xml:space="preserve">The </w:t></w:r></w:ins><w:del w:author="Zoe" w:date="2014-09-23T13:13:00Z" w:id="317"><w:r><w:rPr></w:rPr><w:delText xml:space="preserve">accumulated </w:delText></w:r></w:del><w:ins w:author="Zoe" w:date="2014-09-23T13:13:00Z" w:id="318"><w:r><w:rPr></w:rPr><w:t xml:space="preserve">accumulation of </w:t></w:r></w:ins><w:r><w:rPr></w:rPr><w:t>editions work</w:t></w:r><w:ins w:author="Zoe" w:date="2014-09-23T13:13:00Z" w:id="319"><w:r><w:rPr></w:rPr><w:t>s</w:t></w:r></w:ins><w:r><w:rPr></w:rPr><w:t xml:space="preserve"> in a similar way to other complex systems, such as</w:t></w:r><w:del w:author="Zoe" w:date="2014-09-23T11:38:00Z" w:id="320"><w:r><w:rPr></w:rPr><w:delText>,</w:delText></w:r></w:del><w:r><w:rPr></w:rPr><w:t xml:space="preserve"> brains, ant colonies, </w:t></w:r><w:del w:author="Zoe" w:date="2014-09-23T11:38:00Z" w:id="321"><w:r><w:rPr></w:rPr><w:delText xml:space="preserve">ants </w:delText></w:r></w:del><w:ins w:author="Zoe" w:date="2014-09-23T11:38:00Z" w:id="322"><w:r><w:rPr></w:rPr><w:t xml:space="preserve">etc. </w:t></w:r></w:ins><w:r><w:rPr></w:rPr><w:t xml:space="preserve">\cite{wolfram2002new,flake1998computational}. In this sense, </w:t></w:r><w:del w:author="Zoe" w:date="2014-09-23T11:38:00Z" w:id="323"><w:r><w:rPr></w:rPr><w:delText xml:space="preserve">the </w:delText></w:r></w:del><w:r><w:rPr></w:rPr><w:t xml:space="preserve">agent </w:t></w:r><w:ins w:author="Zoe" w:date="2014-09-23T11:54:00Z" w:id="324"><w:r><w:rPr></w:rPr><w:t xml:space="preserve">edition </w:t></w:r></w:ins><w:r><w:rPr></w:rPr><w:t xml:space="preserve">capacity </w:t></w:r><w:del w:author="Zoe" w:date="2014-09-23T11:54:00Z" w:id="325"><w:r><w:rPr></w:rPr><w:delText xml:space="preserve">edition </w:delText></w:r></w:del><w:r><w:rPr></w:rPr><w:t xml:space="preserve">is like the computing capacity of a node </w:t></w:r><w:del w:author="Zoe" w:date="2014-09-23T13:14:00Z" w:id="326"><w:r><w:rPr></w:rPr><w:delText xml:space="preserve">which </w:delText></w:r></w:del><w:ins w:author="Zoe" w:date="2014-09-23T13:14:00Z" w:id="327"><w:r><w:rPr></w:rPr><w:t xml:space="preserve">that </w:t></w:r></w:ins><w:r><w:rPr></w:rPr><w:t>belongs to a network</w:t></w:r><w:ins w:author="Zoe" w:date="2014-09-23T13:14:00Z" w:id="328"><w:r><w:rPr></w:rPr><w:t xml:space="preserve"> which</w:t></w:r></w:ins><w:del w:author="Zoe" w:date="2014-09-23T13:14:00Z" w:id="329"><w:r><w:rPr></w:rPr><w:delText xml:space="preserve"> that</w:delText></w:r></w:del><w:r><w:rPr></w:rPr><w:t xml:space="preserve"> presents </w:t></w:r><w:del w:author="Zoe" w:date="2014-09-23T11:39:00Z" w:id="330"><w:r><w:rPr></w:rPr><w:delText xml:space="preserve">a </w:delText></w:r></w:del><w:r><w:rPr></w:rPr><w:t>behavio</w:t></w:r><w:del w:author="Zoe" w:date="2014-09-23T11:39:00Z" w:id="331"><w:r><w:rPr></w:rPr><w:delText>u</w:delText></w:r></w:del><w:r><w:rPr></w:rPr><w:t>r more intelligent than each</w:t></w:r><w:ins w:author="Zoe" w:date="2014-09-23T11:39:00Z" w:id="332"><w:r><w:rPr></w:rPr><w:t xml:space="preserve"> individual</w:t></w:r></w:ins><w:r><w:rPr></w:rPr><w:t xml:space="preserve"> node.</w:t></w:r></w:p><w:p><w:pPr><w:pStyle w:val="style0"/><w:jc w:val="both"/><w:rPr></w:rPr></w:pPr><w:r><w:rPr></w:rPr></w:r></w:p><w:p><w:pPr><w:pStyle w:val="style3"/><w:spacing w:after="200" w:before="160"/><w:contextualSpacing w:val="false"/><w:jc w:val="both"/><w:rPr></w:rPr></w:pPr><w:bookmarkStart w:id="10" w:name="h.aamtrswe1znw"/><w:bookmarkEnd w:id="10"/><w:r><w:rPr></w:rPr><w:t>Assumptions</w:t></w:r></w:p><w:p><w:pPr><w:pStyle w:val="style0"/><w:jc w:val="both"/><w:rPr></w:rPr></w:pPr><w:r><w:rPr></w:rPr></w:r></w:p><w:p><w:pPr><w:pStyle w:val="style0"/><w:numPr><w:ilvl w:val="0"/><w:numId w:val="1"/></w:numPr><w:spacing w:after="0" w:before="0"/><w:ind w:hanging="359" w:left="0" w:right="0"/><w:contextualSpacing/><w:jc w:val="both"/><w:rPr></w:rPr></w:pPr><w:r><w:rPr></w:rPr><w:t xml:space="preserve">Agent </w:t></w:r><w:ins w:author="Zoe" w:date="2014-09-23T11:54:00Z" w:id="333"><w:r><w:rPr></w:rPr><w:t xml:space="preserve">edition </w:t></w:r></w:ins><w:r><w:rPr></w:rPr><w:t xml:space="preserve">capacity </w:t></w:r><w:del w:author="Zoe" w:date="2014-09-23T11:54:00Z" w:id="334"><w:r><w:rPr></w:rPr><w:delText xml:space="preserve">edition </w:delText></w:r></w:del><w:r><w:rPr></w:rPr><w:t>is a natural value and all agents have the same capacity.</w:t></w:r></w:p><w:p><w:pPr><w:pStyle w:val="style0"/><w:numPr><w:ilvl w:val="0"/><w:numId w:val="1"/></w:numPr><w:spacing w:after="0" w:before="0"/><w:ind w:hanging="359" w:left="0" w:right="0"/><w:contextualSpacing/><w:jc w:val="both"/><w:rPr></w:rPr></w:pPr><w:r><w:rPr></w:rPr><w:t xml:space="preserve">Each agent edits </w:t></w:r><w:del w:author="Zoe" w:date="2014-09-23T13:14:00Z" w:id="335"><w:r><w:rPr></w:rPr><w:delText xml:space="preserve">as many </w:delText></w:r></w:del><w:r><w:rPr></w:rPr><w:t xml:space="preserve">documents according to </w:t></w:r><w:ins w:author="Zoe" w:date="2014-09-23T13:14:00Z" w:id="336"><w:r><w:rPr></w:rPr><w:t xml:space="preserve">their </w:t></w:r></w:ins><w:r><w:rPr></w:rPr><w:t xml:space="preserve">agent </w:t></w:r><w:ins w:author="Zoe" w:date="2014-09-23T11:54:00Z" w:id="337"><w:r><w:rPr></w:rPr><w:t xml:space="preserve">edition </w:t></w:r></w:ins><w:r><w:rPr></w:rPr><w:t>capacity</w:t></w:r><w:del w:author="Zoe" w:date="2014-09-23T11:54:00Z" w:id="338"><w:r><w:rPr></w:rPr><w:delText xml:space="preserve"> edition</w:delText></w:r></w:del><w:r><w:rPr></w:rPr><w:t>.</w:t></w:r></w:p><w:p><w:pPr><w:pStyle w:val="style0"/><w:numPr><w:ilvl w:val="0"/><w:numId w:val="1"/></w:numPr><w:spacing w:after="0" w:before="0"/><w:ind w:hanging="359" w:left="0" w:right="0"/><w:contextualSpacing/><w:jc w:val="both"/><w:rPr></w:rPr></w:pPr><w:r><w:rPr></w:rPr><w:t xml:space="preserve">The agent selected at each step is chosen </w:t></w:r><w:ins w:author="Zoe" w:date="2014-09-23T11:40:00Z" w:id="339"><w:r><w:rPr></w:rPr><w:t xml:space="preserve">in a </w:t></w:r></w:ins><w:r><w:rPr></w:rPr><w:t>uniformly random</w:t></w:r><w:ins w:author="Zoe" w:date="2014-09-23T11:40:00Z" w:id="340"><w:r><w:rPr></w:rPr><w:t xml:space="preserve"> way</w:t></w:r></w:ins><w:r><w:rPr></w:rPr><w:t>.</w:t></w:r></w:p><w:p><w:pPr><w:pStyle w:val="style0"/><w:numPr><w:ilvl w:val="0"/><w:numId w:val="1"/></w:numPr><w:spacing w:after="0" w:before="0"/><w:ind w:hanging="359" w:left="0" w:right="0"/><w:contextualSpacing/><w:jc w:val="both"/><w:rPr></w:rPr></w:pPr><w:ins w:author="Zoe" w:date="2014-09-23T13:15:00Z" w:id="341"><w:r><w:rPr></w:rPr><w:t>The e</w:t></w:r></w:ins><w:del w:author="Zoe" w:date="2014-09-23T13:15:00Z" w:id="342"><w:r><w:rPr></w:rPr><w:delText>E</w:delText></w:r></w:del><w:r><w:rPr></w:rPr><w:t>dition</w:t></w:r><w:del w:author="Zoe" w:date="2014-09-23T13:15:00Z" w:id="343"><w:r><w:rPr></w:rPr><w:delText>s</w:delText></w:r></w:del><w:r><w:rPr></w:rPr><w:t xml:space="preserve"> of documents </w:t></w:r><w:ins w:author="Zoe" w:date="2014-09-23T11:40:00Z" w:id="344"><w:r><w:rPr></w:rPr><w:t xml:space="preserve">positively </w:t></w:r></w:ins><w:r><w:rPr></w:rPr><w:t>affect</w:t></w:r><w:ins w:author="Zoe" w:date="2014-09-23T13:15:00Z" w:id="345"><w:r><w:rPr></w:rPr><w:t>s</w:t></w:r></w:ins><w:r><w:rPr></w:rPr><w:t xml:space="preserve"> </w:t></w:r><w:del w:author="Zoe" w:date="2014-09-23T11:40:00Z" w:id="346"><w:r><w:rPr></w:rPr><w:delText xml:space="preserve">positively </w:delText></w:r></w:del><w:r><w:rPr></w:rPr><w:t xml:space="preserve">their probability of selection </w:t></w:r><w:del w:author="Zoe" w:date="2014-09-23T13:15:00Z" w:id="347"><w:r><w:rPr></w:rPr><w:delText xml:space="preserve">for </w:delText></w:r></w:del><w:ins w:author="Zoe" w:date="2014-09-23T13:15:00Z" w:id="348"><w:r><w:rPr></w:rPr><w:t xml:space="preserve">in </w:t></w:r></w:ins><w:r><w:rPr></w:rPr><w:t xml:space="preserve">the future. Therefore, documents with more editions are more likely to be edited again in the next </w:t></w:r><w:del w:author="Zoe" w:date="2014-09-23T15:09:00Z" w:id="349"><w:r><w:rPr></w:rPr><w:delText>step</w:delText></w:r></w:del><w:ins w:author="Zoe" w:date="2014-09-23T15:09:00Z" w:id="350"><w:r><w:rPr></w:rPr><w:t>round</w:t></w:r></w:ins><w:r><w:rPr></w:rPr><w:t>.</w:t></w:r></w:p><w:p><w:pPr><w:pStyle w:val="style0"/><w:jc w:val="both"/><w:rPr></w:rPr></w:pPr><w:r><w:rPr></w:rPr></w:r></w:p><w:p><w:pPr><w:pStyle w:val="style3"/><w:spacing w:after="200" w:before="160"/><w:contextualSpacing w:val="false"/><w:jc w:val="both"/><w:rPr></w:rPr></w:pPr><w:bookmarkStart w:id="11" w:name="h.n3h0krul8xse"/><w:bookmarkEnd w:id="11"/><w:r><w:rPr></w:rPr><w:t>Description of the model</w:t></w:r></w:p><w:p><w:pPr><w:pStyle w:val="style0"/><w:jc w:val="both"/><w:rPr></w:rPr></w:pPr><w:r><w:rPr></w:rPr></w:r></w:p><w:p><w:pPr><w:pStyle w:val="style0"/><w:jc w:val="both"/><w:rPr></w:rPr></w:pPr><w:r><w:rPr></w:rPr><w:t>The model produce</w:t></w:r><w:ins w:author="Zoe" w:date="2014-09-23T11:51:00Z" w:id="351"><w:r><w:rPr></w:rPr><w:t>s</w:t></w:r></w:ins><w:r><w:rPr></w:rPr><w:t xml:space="preserve"> a network of agents or </w:t></w:r><w:ins w:author="Zoe" w:date="2014-09-23T11:51:00Z" w:id="352"><w:r><w:rPr></w:rPr><w:t xml:space="preserve">a </w:t></w:r></w:ins><w:r><w:rPr></w:rPr><w:t>co-author editions network, where</w:t></w:r><w:del w:author="Zoe" w:date="2014-09-23T11:51:00Z" w:id="353"><w:r><w:rPr></w:rPr><w:delText>,</w:delText></w:r></w:del><w:r><w:rPr></w:rPr><w:t xml:space="preserve"> an edge connect</w:t></w:r><w:ins w:author="Zoe" w:date="2014-09-23T11:51:00Z" w:id="354"><w:r><w:rPr></w:rPr><w:t>s</w:t></w:r></w:ins><w:r><w:rPr></w:rPr><w:t xml:space="preserve"> two agents that </w:t></w:r><w:ins w:author="Zoe" w:date="2014-09-23T13:15:00Z" w:id="355"><w:r><w:rPr></w:rPr><w:t xml:space="preserve">have </w:t></w:r></w:ins><w:r><w:rPr></w:rPr><w:t>made edition</w:t></w:r><w:ins w:author="Zoe" w:date="2014-09-23T11:51:00Z" w:id="356"><w:r><w:rPr></w:rPr><w:t>s</w:t></w:r></w:ins><w:r><w:rPr></w:rPr><w:t xml:space="preserve"> to the same document. The network is constructed as follows:</w:t></w:r></w:p><w:p><w:pPr><w:pStyle w:val="style0"/><w:jc w:val="both"/><w:rPr></w:rPr></w:pPr><w:r><w:rPr></w:rPr></w:r></w:p><w:tbl><w:tblPr><w:jc w:val="left"/><w:tblInd w:type="dxa" w:w="-27"/><w:tblBorders><w:top w:color="000001" w:space="0" w:sz="8" w:val="single"/><w:left w:color="000001" w:space="0" w:sz="8" w:val="single"/><w:bottom w:color="000001" w:space="0" w:sz="8" w:val="single"/><w:insideH w:color="000001" w:space="0" w:sz="8" w:val="single"/><w:right w:color="000001" w:space="0" w:sz="8" w:val="single"/><w:insideV w:color="000001" w:space="0" w:sz="8" w:val="single"/></w:tblBorders><w:tblCellMar><w:top w:type="dxa" w:w="100"/><w:left w:type="dxa" w:w="80"/><w:bottom w:type="dxa" w:w="100"/><w:right w:type="dxa" w:w="100"/></w:tblCellMar></w:tblPr><w:tblGrid><w:gridCol w:w="9360"/></w:tblGrid><w:tr><w:trPr><w:cantSplit w:val="false"/></w:trPr><w:tc><w:tcPr><w:tcW w:type="dxa" w:w="9360"/><w:tcBorders><w:top w:color="000001" w:space="0" w:sz="8" w:val="single"/><w:left w:color="000001" w:space="0" w:sz="8" w:val="single"/><w:bottom w:color="000001" w:space="0" w:sz="8" w:val="single"/><w:right w:color="000001" w:space="0" w:sz="8" w:val="single"/></w:tcBorders><w:shd w:fill="FFFFFF" w:val="clear"/><w:tcMar><w:left w:type="dxa" w:w="80"/></w:tcMar></w:tcPr><w:p><w:pPr><w:pStyle w:val="style0"/><w:jc w:val="both"/><w:rPr><w:rFonts w:ascii="Courier New" w:cs="Courier New" w:eastAsia="Courier New" w:hAnsi="Courier New"/><w:sz w:val="18"/></w:rPr></w:pPr><w:r><w:rPr><w:rFonts w:ascii="Courier New" w:cs="Courier New" w:eastAsia="Courier New" w:hAnsi="Courier New"/><w:sz w:val="18"/></w:rPr><w:t>total-editions = 0</w:t></w:r></w:p><w:p><w:pPr><w:pStyle w:val="style0"/><w:jc w:val="both"/><w:rPr></w:rPr></w:pPr><w:r><w:rPr></w:rPr></w:r></w:p><w:p><w:pPr><w:pStyle w:val="style0"/><w:jc w:val="both"/><w:rPr><w:rFonts w:ascii="Courier New" w:cs="Courier New" w:eastAsia="Courier New" w:hAnsi="Courier New"/><w:sz w:val="18"/></w:rPr></w:pPr><w:r><w:rPr><w:rFonts w:ascii="Courier New" w:cs="Courier New" w:eastAsia="Courier New" w:hAnsi="Courier New"/><w:sz w:val="18"/></w:rPr><w:t>for i =</w:t></w:r><w:ins w:author="Zoe" w:date="2014-09-23T13:17:00Z" w:id="357"><w:r><w:rPr><w:rFonts w:ascii="Courier New" w:cs="Courier New" w:eastAsia="Courier New" w:hAnsi="Courier New"/><w:sz w:val="18"/></w:rPr><w:t xml:space="preserve"> </w:t></w:r></w:ins><w:r><w:rPr><w:rFonts w:ascii="Courier New" w:cs="Courier New" w:eastAsia="Courier New" w:hAnsi="Courier New"/><w:sz w:val="18"/></w:rPr><w:t>1 to t</w:t></w:r></w:p><w:p><w:pPr><w:pStyle w:val="style0"/><w:jc w:val="both"/><w:rPr><w:rFonts w:ascii="Courier New" w:cs="Courier New" w:eastAsia="Courier New" w:hAnsi="Courier New"/><w:sz w:val="18"/></w:rPr></w:pPr><w:r><w:rPr><w:rFonts w:ascii="Courier New" w:cs="Courier New" w:eastAsia="Courier New" w:hAnsi="Courier New"/><w:sz w:val="18"/></w:rPr><w:t xml:space="preserve">  </w:t></w:r><w:r><w:rPr><w:rFonts w:ascii="Courier New" w:cs="Courier New" w:eastAsia="Courier New" w:hAnsi="Courier New"/><w:sz w:val="18"/></w:rPr><w:t>iteration</w:t></w:r></w:p><w:p><w:pPr><w:pStyle w:val="style0"/><w:jc w:val="both"/><w:rPr></w:rPr></w:pPr><w:r><w:rPr></w:rPr></w:r></w:p><w:p><w:pPr><w:pStyle w:val="style0"/><w:jc w:val="both"/><w:rPr><w:rFonts w:ascii="Courier New" w:cs="Courier New" w:eastAsia="Courier New" w:hAnsi="Courier New"/><w:sz w:val="18"/></w:rPr></w:pPr><w:r><w:rPr><w:rFonts w:ascii="Courier New" w:cs="Courier New" w:eastAsia="Courier New" w:hAnsi="Courier New"/><w:sz w:val="18"/></w:rPr><w:t>link all agents that edited same document</w:t></w:r></w:p></w:tc></w:tr></w:tbl><w:p><w:pPr><w:pStyle w:val="style0"/><w:jc w:val="both"/><w:rPr></w:rPr></w:pPr><w:r><w:rPr></w:rPr></w:r></w:p><w:p><w:pPr><w:pStyle w:val="style0"/><w:jc w:val="both"/><w:rPr><w:sz w:val="18"/></w:rPr></w:pPr><w:r><w:rPr><w:sz w:val="18"/></w:rPr><w:t>Pseudocode for one iteration:</w:t></w:r></w:p><w:tbl><w:tblPr><w:jc w:val="left"/><w:tblInd w:type="dxa" w:w="-27"/><w:tblBorders><w:top w:color="000001" w:space="0" w:sz="8" w:val="single"/><w:left w:color="000001" w:space="0" w:sz="8" w:val="single"/><w:bottom w:color="000001" w:space="0" w:sz="8" w:val="single"/><w:insideH w:color="000001" w:space="0" w:sz="8" w:val="single"/><w:right w:color="000001" w:space="0" w:sz="8" w:val="single"/><w:insideV w:color="000001" w:space="0" w:sz="8" w:val="single"/></w:tblBorders><w:tblCellMar><w:top w:type="dxa" w:w="100"/><w:left w:type="dxa" w:w="80"/><w:bottom w:type="dxa" w:w="100"/><w:right w:type="dxa" w:w="100"/></w:tblCellMar></w:tblPr><w:tblGrid><w:gridCol w:w="9360"/></w:tblGrid><w:tr><w:trPr><w:cantSplit w:val="false"/></w:trPr><w:tc><w:tcPr><w:tcW w:type="dxa" w:w="9360"/><w:tcBorders><w:top w:color="000001" w:space="0" w:sz="8" w:val="single"/><w:left w:color="000001" w:space="0" w:sz="8" w:val="single"/><w:bottom w:color="000001" w:space="0" w:sz="8" w:val="single"/><w:right w:color="000001" w:space="0" w:sz="8" w:val="single"/></w:tcBorders><w:shd w:fill="FFFFFF" w:val="clear"/><w:tcMar><w:left w:type="dxa" w:w="80"/></w:tcMar></w:tcPr><w:p><w:pPr><w:pStyle w:val="style0"/><w:jc w:val="both"/><w:rPr><w:rFonts w:ascii="Courier New" w:cs="Courier New" w:eastAsia="Courier New" w:hAnsi="Courier New"/><w:sz w:val="18"/></w:rPr></w:pPr><w:r><w:rPr><w:rFonts w:ascii="Courier New" w:cs="Courier New" w:eastAsia="Courier New" w:hAnsi="Courier New"/><w:sz w:val="18"/></w:rPr><w:t xml:space="preserve">agent </w:t></w:r><w:del w:author="Zoe" w:date="2014-09-23T15:10:00Z" w:id="358"><w:r><w:rPr><w:rFonts w:ascii="Courier New" w:cs="Courier New" w:eastAsia="Courier New" w:hAnsi="Courier New"/><w:sz w:val="18"/></w:rPr><w:delText xml:space="preserve"> </w:delText></w:r></w:del><w:r><w:rPr><w:rFonts w:ascii="Courier New" w:cs="Courier New" w:eastAsia="Courier New" w:hAnsi="Courier New"/><w:sz w:val="18"/></w:rPr><w:t>= choose one random agent</w:t></w:r></w:p><w:p><w:pPr><w:pStyle w:val="style0"/><w:jc w:val="both"/><w:rPr></w:rPr></w:pPr><w:r><w:rPr></w:rPr></w:r></w:p><w:p><w:pPr><w:pStyle w:val="style0"/><w:jc w:val="both"/><w:rPr><w:rFonts w:ascii="Courier New" w:cs="Courier New" w:eastAsia="Courier New" w:hAnsi="Courier New"/><w:sz w:val="18"/></w:rPr></w:pPr><w:r><w:rPr><w:rFonts w:ascii="Courier New" w:cs="Courier New" w:eastAsia="Courier New" w:hAnsi="Courier New"/><w:sz w:val="18"/></w:rPr><w:t>for i = 1 to k</w:t></w:r></w:p><w:p><w:pPr><w:pStyle w:val="style0"/><w:jc w:val="both"/><w:rPr><w:rFonts w:ascii="Courier New" w:cs="Courier New" w:eastAsia="Courier New" w:hAnsi="Courier New"/><w:sz w:val="18"/></w:rPr></w:pPr><w:r><w:rPr><w:rFonts w:ascii="Courier New" w:cs="Courier New" w:eastAsia="Courier New" w:hAnsi="Courier New"/><w:sz w:val="18"/></w:rPr><w:t xml:space="preserve">  </w:t></w:r><w:r><w:rPr><w:rFonts w:ascii="Courier New" w:cs="Courier New" w:eastAsia="Courier New" w:hAnsi="Courier New"/><w:sz w:val="18"/></w:rPr><w:t>document = choose one document based on probability</w:t></w:r></w:p><w:p><w:pPr><w:pStyle w:val="style0"/><w:jc w:val="both"/><w:rPr><w:rFonts w:ascii="Courier New" w:cs="Courier New" w:eastAsia="Courier New" w:hAnsi="Courier New"/><w:sz w:val="18"/></w:rPr></w:pPr><w:r><w:rPr><w:rFonts w:ascii="Courier New" w:cs="Courier New" w:eastAsia="Courier New" w:hAnsi="Courier New"/><w:sz w:val="18"/></w:rPr><w:t xml:space="preserve">  </w:t></w:r><w:r><w:rPr><w:rFonts w:ascii="Courier New" w:cs="Courier New" w:eastAsia="Courier New" w:hAnsi="Courier New"/><w:sz w:val="18"/></w:rPr><w:t xml:space="preserve">add agent to document&apos;s list </w:t></w:r><w:ins w:author="Zoe" w:date="2014-09-23T11:52:00Z" w:id="359"><w:r><w:rPr><w:rFonts w:ascii="Courier New" w:cs="Courier New" w:eastAsia="Courier New" w:hAnsi="Courier New"/><w:sz w:val="18"/></w:rPr><w:t xml:space="preserve">of </w:t></w:r></w:ins><w:r><w:rPr><w:rFonts w:ascii="Courier New" w:cs="Courier New" w:eastAsia="Courier New" w:hAnsi="Courier New"/><w:sz w:val="18"/></w:rPr><w:t>editors</w:t></w:r></w:p><w:p><w:pPr><w:pStyle w:val="style0"/><w:jc w:val="both"/><w:rPr><w:rFonts w:ascii="Courier New" w:cs="Courier New" w:eastAsia="Courier New" w:hAnsi="Courier New"/><w:sz w:val="18"/></w:rPr></w:pPr><w:r><w:rPr><w:rFonts w:ascii="Courier New" w:cs="Courier New" w:eastAsia="Courier New" w:hAnsi="Courier New"/><w:sz w:val="18"/></w:rPr><w:t xml:space="preserve">  </w:t></w:r><w:r><w:rPr><w:rFonts w:ascii="Courier New" w:cs="Courier New" w:eastAsia="Courier New" w:hAnsi="Courier New"/><w:sz w:val="18"/></w:rPr><w:t>increment by 1 editions in document</w:t></w:r></w:p><w:p><w:pPr><w:pStyle w:val="style0"/><w:jc w:val="both"/><w:rPr><w:rFonts w:ascii="Courier New" w:cs="Courier New" w:eastAsia="Courier New" w:hAnsi="Courier New"/><w:sz w:val="18"/></w:rPr></w:pPr><w:r><w:rPr><w:rFonts w:ascii="Courier New" w:cs="Courier New" w:eastAsia="Courier New" w:hAnsi="Courier New"/><w:sz w:val="18"/></w:rPr><w:t xml:space="preserve">  </w:t></w:r><w:r><w:rPr><w:rFonts w:ascii="Courier New" w:cs="Courier New" w:eastAsia="Courier New" w:hAnsi="Courier New"/><w:sz w:val="18"/></w:rPr><w:t>increment by 1 total editions</w:t></w:r></w:p><w:p><w:pPr><w:pStyle w:val="style0"/><w:jc w:val="both"/><w:rPr></w:rPr></w:pPr><w:r><w:rPr></w:rPr></w:r></w:p><w:p><w:pPr><w:pStyle w:val="style0"/><w:jc w:val="both"/><w:rPr><w:rFonts w:ascii="Courier New" w:cs="Courier New" w:eastAsia="Courier New" w:hAnsi="Courier New"/><w:sz w:val="18"/></w:rPr></w:pPr><w:r><w:rPr><w:rFonts w:ascii="Courier New" w:cs="Courier New" w:eastAsia="Courier New" w:hAnsi="Courier New"/><w:sz w:val="18"/></w:rPr><w:t>for each document in documents</w:t></w:r></w:p><w:p><w:pPr><w:pStyle w:val="style0"/><w:jc w:val="both"/><w:rPr><w:rFonts w:ascii="Courier New" w:cs="Courier New" w:eastAsia="Courier New" w:hAnsi="Courier New"/><w:sz w:val="18"/></w:rPr></w:pPr><w:r><w:rPr><w:rFonts w:ascii="Courier New" w:cs="Courier New" w:eastAsia="Courier New" w:hAnsi="Courier New"/><w:sz w:val="18"/></w:rPr><w:t xml:space="preserve">  </w:t></w:r><w:r><w:rPr><w:rFonts w:ascii="Courier New" w:cs="Courier New" w:eastAsia="Courier New" w:hAnsi="Courier New"/><w:sz w:val="18"/></w:rPr><w:t>probability = (editions + 1) / (total</w:t></w:r><w:del w:author="Zoe" w:date="2014-09-23T11:53:00Z" w:id="360"><w:r><w:rPr><w:rFonts w:ascii="Courier New" w:cs="Courier New" w:eastAsia="Courier New" w:hAnsi="Courier New"/><w:sz w:val="18"/></w:rPr><w:delText>-</w:delText></w:r></w:del><w:ins w:author="Zoe" w:date="2014-09-23T11:53:00Z" w:id="361"><w:r><w:rPr><w:rFonts w:ascii="Courier New" w:cs="Courier New" w:eastAsia="Courier New" w:hAnsi="Courier New"/><w:sz w:val="18"/></w:rPr><w:t xml:space="preserve"> </w:t></w:r></w:ins><w:r><w:rPr><w:rFonts w:ascii="Courier New" w:cs="Courier New" w:eastAsia="Courier New" w:hAnsi="Courier New"/><w:sz w:val="18"/></w:rPr><w:t>editions + total</w:t></w:r><w:del w:author="Zoe" w:date="2014-09-23T11:53:00Z" w:id="362"><w:r><w:rPr><w:rFonts w:ascii="Courier New" w:cs="Courier New" w:eastAsia="Courier New" w:hAnsi="Courier New"/><w:sz w:val="18"/></w:rPr><w:delText>-</w:delText></w:r></w:del><w:ins w:author="Zoe" w:date="2014-09-23T11:53:00Z" w:id="363"><w:r><w:rPr><w:rFonts w:ascii="Courier New" w:cs="Courier New" w:eastAsia="Courier New" w:hAnsi="Courier New"/><w:sz w:val="18"/></w:rPr><w:t xml:space="preserve"> </w:t></w:r></w:ins><w:r><w:rPr><w:rFonts w:ascii="Courier New" w:cs="Courier New" w:eastAsia="Courier New" w:hAnsi="Courier New"/><w:sz w:val="18"/></w:rPr><w:t>docs)</w:t></w:r></w:p></w:tc></w:tr></w:tbl><w:p><w:pPr><w:pStyle w:val="style0"/><w:jc w:val="both"/><w:rPr></w:rPr></w:pPr><w:r><w:rPr></w:rPr></w:r></w:p><w:p><w:pPr><w:pStyle w:val="style0"/><w:jc w:val="both"/><w:rPr></w:rPr></w:pPr><w:commentRangeStart w:id="8"/><w:r><w:rPr></w:rPr></w:r><w:del w:author="Zoe" w:date="2014-09-23T13:16:00Z" w:id="364"><w:r><w:rPr></w:rPr><w:delText xml:space="preserve">Where </w:delText></w:r></w:del><w:r><w:rPr></w:rPr><w:t xml:space="preserve">k = agent </w:t></w:r><w:ins w:author="Zoe" w:date="2014-09-23T11:53:00Z" w:id="365"><w:r><w:rPr></w:rPr><w:t xml:space="preserve">edition </w:t></w:r></w:ins><w:r><w:rPr></w:rPr><w:t xml:space="preserve">capacity </w:t></w:r><w:del w:author="Zoe" w:date="2014-09-23T11:53:00Z" w:id="366"><w:r><w:rPr></w:rPr><w:delText xml:space="preserve">edition </w:delText></w:r></w:del><w:r><w:rPr></w:rPr><w:t xml:space="preserve">and t = simulation time. </w:t></w:r><w:commentRangeEnd w:id="8"/><w:r><w:rPr></w:rPr></w:r><w:r><w:rPr></w:rPr><w:commentReference w:id="8"/></w:r></w:p><w:p><w:pPr><w:pStyle w:val="style0"/><w:jc w:val="both"/><w:rPr></w:rPr></w:pPr><w:ins w:author="Zoe" w:date="2014-09-23T13:17:00Z" w:id="367"><w:r><w:rPr></w:rPr></w:r></w:ins></w:p><w:p><w:pPr><w:pStyle w:val="style0"/><w:jc w:val="both"/><w:rPr></w:rPr></w:pPr><w:ins w:author="Zoe" w:date="2014-09-23T15:10:00Z" w:id="368"><w:r><w:rPr></w:rPr><w:t>The d</w:t></w:r></w:ins><w:del w:author="Zoe" w:date="2014-09-23T15:10:00Z" w:id="369"><w:r><w:rPr></w:rPr><w:delText>D</w:delText></w:r></w:del><w:r><w:rPr></w:rPr><w:t>ocuments</w:t></w:r><w:ins w:author="Zoe" w:date="2014-09-23T11:53:00Z" w:id="370"><w:r><w:rPr></w:rPr><w:t>’</w:t></w:r></w:ins><w:del w:author="Zoe" w:date="2014-09-23T11:53:00Z" w:id="371"><w:r><w:rPr></w:rPr><w:delText>&apos;</w:delText></w:r></w:del><w:r><w:rPr></w:rPr><w:t xml:space="preserve"> probabilities are updated as follows</w:t></w:r><w:del w:author="Zoe" w:date="2014-09-23T11:53:00Z" w:id="372"><w:r><w:rPr></w:rPr><w:delText xml:space="preserve">, </w:delText></w:r></w:del><w:ins w:author="Zoe" w:date="2014-09-23T11:53:00Z" w:id="373"><w:r><w:rPr></w:rPr><w:t xml:space="preserve">: </w:t></w:r></w:ins><w:r><w:rPr></w:rPr><w:t>at the beginning of the simulation</w:t></w:r><w:ins w:author="Zoe" w:date="2014-09-23T11:53:00Z" w:id="374"><w:r><w:rPr></w:rPr><w:t>,</w:t></w:r></w:ins><w:r><w:rPr></w:rPr><w:t xml:space="preserve"> every document has the same probability, 1 </w:t></w:r><w:del w:author="Zoe" w:date="2014-09-23T13:18:00Z" w:id="375"><w:r><w:rPr></w:rPr><w:delText xml:space="preserve">/ </w:delText></w:r></w:del><w:ins w:author="Zoe" w:date="2014-09-23T13:18:00Z" w:id="376"><w:r><w:rPr></w:rPr><w:t xml:space="preserve">per </w:t></w:r></w:ins><w:del w:author="Zoe" w:date="2014-09-23T13:18:00Z" w:id="377"><w:r><w:rPr></w:rPr><w:delText>(</w:delText></w:r></w:del><w:r><w:rPr></w:rPr><w:t>total number of documents</w:t></w:r><w:del w:author="Zoe" w:date="2014-09-23T13:18:00Z" w:id="378"><w:r><w:rPr></w:rPr><w:delText>)</w:delText></w:r></w:del><w:r><w:rPr></w:rPr><w:t xml:space="preserve">. After each iteration, as can be seen in </w:t></w:r><w:ins w:author="Zoe" w:date="2014-09-23T11:53:00Z" w:id="379"><w:r><w:rPr></w:rPr><w:t xml:space="preserve">the </w:t></w:r></w:ins><w:r><w:rPr></w:rPr><w:t>pseudocode, the probability of one document is calculated taking into account the editions made to it</w:t></w:r><w:del w:author="Zoe" w:date="2014-09-23T11:54:00Z" w:id="380"><w:r><w:rPr></w:rPr><w:delText>self</w:delText></w:r></w:del><w:r><w:rPr></w:rPr><w:t xml:space="preserve"> and </w:t></w:r><w:ins w:author="Zoe" w:date="2014-09-23T11:54:00Z" w:id="381"><w:r><w:rPr></w:rPr><w:t xml:space="preserve">the </w:t></w:r></w:ins><w:r><w:rPr></w:rPr><w:t>total editions made in the system.</w:t></w:r></w:p><w:p><w:pPr><w:pStyle w:val="style0"/><w:jc w:val="both"/><w:rPr></w:rPr></w:pPr><w:r><w:rPr></w:rPr></w:r></w:p><w:p><w:pPr><w:pStyle w:val="style3"/><w:spacing w:after="200" w:before="160"/><w:contextualSpacing w:val="false"/><w:jc w:val="both"/><w:rPr></w:rPr></w:pPr><w:bookmarkStart w:id="12" w:name="h.jty7mcv5kixz"/><w:bookmarkEnd w:id="12"/><w:r><w:rPr></w:rPr><w:t>Experimental design</w:t></w:r></w:p><w:p><w:pPr><w:pStyle w:val="style0"/><w:jc w:val="both"/><w:rPr></w:rPr></w:pPr><w:r><w:rPr></w:rPr></w:r></w:p><w:p><w:pPr><w:pStyle w:val="style0"/><w:jc w:val="both"/><w:rPr></w:rPr></w:pPr><w:r><w:rPr></w:rPr><w:t xml:space="preserve">The probability of connection between two agents, given a determined </w:t></w:r><w:del w:author="Zoe" w:date="2014-09-23T13:18:00Z" w:id="382"><w:r><w:rPr></w:rPr><w:delText xml:space="preserve">amount </w:delText></w:r></w:del><w:ins w:author="Zoe" w:date="2014-09-23T13:18:00Z" w:id="383"><w:r><w:rPr></w:rPr><w:t xml:space="preserve">number </w:t></w:r></w:ins><w:r><w:rPr></w:rPr><w:t xml:space="preserve">of agents, depends on the simulation time and the agent </w:t></w:r><w:ins w:author="Zoe" w:date="2014-09-23T11:55:00Z" w:id="384"><w:r><w:rPr></w:rPr><w:t xml:space="preserve">edition </w:t></w:r></w:ins><w:r><w:rPr></w:rPr><w:t>capacity</w:t></w:r><w:del w:author="Zoe" w:date="2014-09-23T11:55:00Z" w:id="385"><w:r><w:rPr></w:rPr><w:delText xml:space="preserve"> edition</w:delText></w:r></w:del><w:r><w:rPr></w:rPr><w:t>. We observe</w:t></w:r><w:ins w:author="Zoe" w:date="2014-09-23T11:55:00Z" w:id="386"><w:r><w:rPr></w:rPr><w:t>d</w:t></w:r></w:ins><w:r><w:rPr></w:rPr><w:t xml:space="preserve"> the </w:t></w:r><w:ins w:author="Zoe" w:date="2014-09-23T11:55:00Z" w:id="387"><w:r><w:rPr></w:rPr><w:t xml:space="preserve">structural properties of the </w:t></w:r></w:ins><w:r><w:rPr></w:rPr><w:t xml:space="preserve">co-author editions network </w:t></w:r><w:del w:author="Zoe" w:date="2014-09-23T11:55:00Z" w:id="388"><w:r><w:rPr></w:rPr><w:delText xml:space="preserve">structural properties </w:delText></w:r></w:del><w:r><w:rPr></w:rPr><w:t xml:space="preserve">according to </w:t></w:r><w:ins w:author="Zoe" w:date="2014-09-23T11:55:00Z" w:id="389"><w:r><w:rPr></w:rPr><w:t xml:space="preserve">three </w:t></w:r></w:ins><w:r><w:rPr></w:rPr><w:t xml:space="preserve">assigned </w:t></w:r><w:del w:author="Zoe" w:date="2014-09-23T11:55:00Z" w:id="390"><w:r><w:rPr></w:rPr><w:delText xml:space="preserve">three </w:delText></w:r></w:del><w:r><w:rPr></w:rPr><w:t>parameters</w:t></w:r><w:ins w:author="Zoe" w:date="2014-09-23T13:18:00Z" w:id="391"><w:r><w:rPr></w:rPr><w:t>:</w:t></w:r></w:ins><w:r><w:rPr></w:rPr><w:t xml:space="preserve"> </w:t></w:r><w:del w:author="Zoe" w:date="2014-09-23T13:18:00Z" w:id="392"><w:r><w:rPr></w:rPr><w:delText>(</w:delText></w:r></w:del><w:r><w:rPr></w:rPr><w:t xml:space="preserve">total agents, time simulation and agent </w:t></w:r><w:ins w:author="Zoe" w:date="2014-09-23T13:19:00Z" w:id="393"><w:r><w:rPr></w:rPr><w:t xml:space="preserve">edition </w:t></w:r></w:ins><w:r><w:rPr></w:rPr><w:t>capacity</w:t></w:r><w:del w:author="Zoe" w:date="2014-09-23T13:19:00Z" w:id="394"><w:r><w:rPr></w:rPr><w:delText>)</w:delText></w:r></w:del><w:r><w:rPr></w:rPr><w:t>.</w:t></w:r></w:p><w:p><w:pPr><w:pStyle w:val="style0"/><w:jc w:val="both"/><w:rPr></w:rPr></w:pPr><w:r><w:rPr></w:rPr></w:r></w:p><w:p><w:pPr><w:pStyle w:val="style0"/><w:jc w:val="both"/><w:rPr></w:rPr></w:pPr><w:r><w:rPr></w:rPr><w:t xml:space="preserve">Each parameter was evaluated as follows: total agents between </w:t></w:r><w:del w:author="Zoe" w:date="2014-09-23T11:55:00Z" w:id="395"><w:r><w:rPr></w:rPr><w:delText xml:space="preserve"> </w:delText></w:r></w:del><w:r><w:rPr></w:rPr><w:t>10</w:t></w:r><w:r><w:rPr><w:vertAlign w:val="superscript"/></w:rPr><w:t>1</w:t></w:r><w:r><w:rPr></w:rPr><w:t xml:space="preserve"> and 10</w:t></w:r><w:r><w:rPr><w:vertAlign w:val="superscript"/></w:rPr><w:t>3</w:t></w:r><w:r><w:rPr></w:rPr><w:t xml:space="preserve">. For each </w:t></w:r><w:del w:author="Zoe" w:date="2014-09-23T11:55:00Z" w:id="396"><w:r><w:rPr></w:rPr><w:delText xml:space="preserve">total </w:delText></w:r></w:del><w:r><w:rPr></w:rPr><w:t>agent</w:t></w:r><w:ins w:author="Zoe" w:date="2014-09-23T11:55:00Z" w:id="397"><w:r><w:rPr></w:rPr><w:t>,</w:t></w:r></w:ins><w:del w:author="Zoe" w:date="2014-09-23T11:55:00Z" w:id="398"><w:r><w:rPr></w:rPr><w:delText>s</w:delText></w:r></w:del><w:r><w:rPr></w:rPr><w:t xml:space="preserve"> the time simulation was evaluated from 2 times to 10 times the </w:t></w:r><w:del w:author="Zoe" w:date="2014-09-23T11:56:00Z" w:id="399"><w:r><w:rPr></w:rPr><w:delText xml:space="preserve">amount </w:delText></w:r></w:del><w:ins w:author="Zoe" w:date="2014-09-23T11:56:00Z" w:id="400"><w:r><w:rPr></w:rPr><w:t xml:space="preserve">number </w:t></w:r></w:ins><w:r><w:rPr></w:rPr><w:t xml:space="preserve">of agents. </w:t></w:r><w:del w:author="Zoe" w:date="2014-09-23T11:56:00Z" w:id="401"><w:r><w:rPr></w:rPr><w:delText>The a</w:delText></w:r></w:del><w:ins w:author="Zoe" w:date="2014-09-23T11:56:00Z" w:id="402"><w:r><w:rPr></w:rPr><w:t>A</w:t></w:r></w:ins><w:r><w:rPr></w:rPr><w:t xml:space="preserve">gent </w:t></w:r><w:ins w:author="Zoe" w:date="2014-09-23T11:56:00Z" w:id="403"><w:r><w:rPr></w:rPr><w:t xml:space="preserve">edition </w:t></w:r></w:ins><w:r><w:rPr></w:rPr><w:t xml:space="preserve">capacity </w:t></w:r><w:del w:author="Zoe" w:date="2014-09-23T11:56:00Z" w:id="404"><w:r><w:rPr></w:rPr><w:delText xml:space="preserve">edition </w:delText></w:r></w:del><w:r><w:rPr></w:rPr><w:t>was evaluated from 1 to 10. Each simulation was run</w:t></w:r><w:del w:author="Zoe" w:date="2014-09-23T11:56:00Z" w:id="405"><w:r><w:rPr></w:rPr><w:delText>ned</w:delText></w:r></w:del><w:r><w:rPr></w:rPr><w:t xml:space="preserve"> 80 times, thus</w:t></w:r><w:del w:author="Zoe" w:date="2014-09-23T11:56:00Z" w:id="406"><w:r><w:rPr></w:rPr><w:delText>,</w:delText></w:r></w:del><w:r><w:rPr></w:rPr><w:t xml:space="preserve"> the measurements present</w:t></w:r><w:ins w:author="Zoe" w:date="2014-09-23T11:56:00Z" w:id="407"><w:r><w:rPr></w:rPr><w:t>ed</w:t></w:r></w:ins><w:del w:author="Zoe" w:date="2014-09-23T11:56:00Z" w:id="408"><w:r><w:rPr></w:rPr><w:delText>s</w:delText></w:r></w:del><w:r><w:rPr></w:rPr><w:t xml:space="preserve"> </w:t></w:r><w:del w:author="Zoe" w:date="2014-09-23T11:56:00Z" w:id="409"><w:r><w:rPr></w:rPr><w:delText xml:space="preserve">in lines </w:delText></w:r></w:del><w:r><w:rPr></w:rPr><w:t xml:space="preserve">below correspond to the average over 80 simulations. </w:t></w:r></w:p><w:p><w:pPr><w:pStyle w:val="style0"/><w:jc w:val="both"/><w:rPr></w:rPr></w:pPr><w:r><w:rPr></w:rPr></w:r></w:p><w:p><w:pPr><w:pStyle w:val="style0"/><w:jc w:val="both"/><w:rPr></w:rPr></w:pPr><w:r><w:rPr></w:rPr><w:t xml:space="preserve">Experiments were performed in NetLogo 5.0.5 \cite{NetLogo} </w:t></w:r><w:commentRangeStart w:id="9"/><w:r><w:rPr></w:rPr></w:r><w:ins w:author="Zoe" w:date="2014-09-23T11:57:00Z" w:id="410"><w:r><w:rPr></w:rPr><w:t xml:space="preserve">with an implemented extension to export the resulting graph </w:t></w:r></w:ins><w:commentRangeEnd w:id="9"/><w:r><w:rPr></w:rPr></w:r><w:r><w:rPr></w:rPr><w:commentReference w:id="9"/></w:r><w:del w:author="Zoe" w:date="2014-09-23T11:57:00Z" w:id="411"><w:r><w:rPr></w:rPr><w:delText>con una extensión implementada para exportar los grafos resultantes del modelo en formato</w:delText></w:r></w:del><w:del w:author="Zoe" w:date="2014-09-23T11:58:00Z" w:id="412"><w:r><w:rPr></w:rPr><w:delText xml:space="preserve"> </w:delText></w:r></w:del><w:r><w:rPr></w:rPr><w:t>graph6 \cite{Extensión}</w:t></w:r><w:ins w:author="Zoe" w:date="2014-09-23T13:19:00Z" w:id="413"><w:r><w:rPr></w:rPr><w:t>,</w:t></w:r></w:ins><w:r><w:rPr></w:rPr><w:t xml:space="preserve"> </w:t></w:r><w:ins w:author="Zoe" w:date="2014-09-23T11:57:00Z" w:id="414"><w:r><w:rPr></w:rPr><w:t xml:space="preserve">and </w:t></w:r></w:ins><w:ins w:author="Zoe" w:date="2014-09-23T11:58:00Z" w:id="415"><w:r><w:rPr></w:rPr><w:t xml:space="preserve">the </w:t></w:r></w:ins><w:ins w:author="Zoe" w:date="2014-09-23T11:57:00Z" w:id="416"><w:r><w:rPr></w:rPr><w:t>analysis w</w:t></w:r></w:ins><w:ins w:author="Zoe" w:date="2014-09-23T11:58:00Z" w:id="417"><w:r><w:rPr></w:rPr><w:t>as</w:t></w:r></w:ins><w:ins w:author="Zoe" w:date="2014-09-23T11:57:00Z" w:id="418"><w:r><w:rPr></w:rPr><w:t xml:space="preserve"> performed in </w:t></w:r></w:ins><w:ins w:author="Zoe" w:date="2014-09-23T11:58:00Z" w:id="419"><w:r><w:rPr></w:rPr><w:t>M</w:t></w:r></w:ins><w:ins w:author="Zoe" w:date="2014-09-23T11:57:00Z" w:id="420"><w:r><w:rPr></w:rPr><w:t>athematica 9</w:t></w:r></w:ins><w:del w:author="Zoe" w:date="2014-09-23T11:57:00Z" w:id="421"><w:r><w:rPr></w:rPr><w:delText>y los análisis fueron realizados en mathematica 9</w:delText></w:r></w:del><w:r><w:rPr></w:rPr><w:t xml:space="preserve"> \cite{Mathematica}</w:t></w:r><w:ins w:author="Zoe" w:date="2014-09-23T13:19:00Z" w:id="422"><w:r><w:rPr></w:rPr><w:t>.</w:t></w:r></w:ins><w:r><w:rPr></w:rPr><w:t xml:space="preserve"> </w:t></w:r></w:p><w:p><w:pPr><w:pStyle w:val="style0"/><w:jc w:val="both"/><w:rPr></w:rPr></w:pPr><w:ins w:author="Zoe" w:date="2014-09-23T11:57:00Z" w:id="423"><w:r><w:rPr></w:rPr></w:r></w:ins></w:p><w:p><w:pPr><w:pStyle w:val="style0"/><w:jc w:val="both"/><w:rPr></w:rPr></w:pPr><w:del w:author="Zoe" w:date="2014-09-23T11:58:00Z" w:id="424"><w:r><w:rPr></w:rPr></w:r></w:del></w:p><w:p><w:pPr><w:pStyle w:val="style0"/><w:jc w:val="both"/><w:rPr></w:rPr></w:pPr><w:bookmarkStart w:id="13" w:name="h.1pd7krowrmv9"/><w:bookmarkEnd w:id="13"/><w:r><w:rPr></w:rPr><w:t>Results</w:t></w:r></w:p><w:p><w:pPr><w:pStyle w:val="style0"/><w:rPr></w:rPr></w:pPr><w:r><w:rPr></w:rPr></w:r></w:p><w:p><w:pPr><w:pStyle w:val="style0"/><w:jc w:val="both"/><w:rPr></w:rPr></w:pPr><w:del w:author="Zoe" w:date="2014-09-23T11:58:00Z" w:id="425"><w:r><w:rPr></w:rPr><w:delText xml:space="preserve">Besides </w:delText></w:r></w:del><w:ins w:author="Zoe" w:date="2014-09-23T11:58:00Z" w:id="426"><w:r><w:rPr></w:rPr><w:t xml:space="preserve">Aside from </w:t></w:r></w:ins><w:del w:author="Zoe" w:date="2014-09-23T11:58:00Z" w:id="427"><w:r><w:rPr></w:rPr><w:delText xml:space="preserve">of </w:delText></w:r></w:del><w:r><w:rPr></w:rPr><w:t>the</w:t></w:r><w:ins w:author="Zoe" w:date="2014-09-23T11:58:00Z" w:id="428"><w:r><w:rPr></w:rPr><w:t xml:space="preserve"> produced</w:t></w:r></w:ins><w:r><w:rPr></w:rPr><w:t xml:space="preserve"> results</w:t></w:r><w:ins w:author="Zoe" w:date="2014-09-23T11:58:00Z" w:id="429"><w:r><w:rPr></w:rPr><w:t>,</w:t></w:r></w:ins><w:r><w:rPr></w:rPr><w:t xml:space="preserve"> </w:t></w:r><w:del w:author="Zoe" w:date="2014-09-23T11:58:00Z" w:id="430"><w:r><w:rPr></w:rPr><w:delText xml:space="preserve">of </w:delText></w:r></w:del><w:r><w:rPr></w:rPr><w:t>the model</w:t></w:r><w:del w:author="Zoe" w:date="2014-09-23T11:58:00Z" w:id="431"><w:r><w:rPr></w:rPr><w:delText>, it</w:delText></w:r></w:del><w:r><w:rPr></w:rPr><w:t xml:space="preserve"> was developed </w:t></w:r><w:ins w:author="Zoe" w:date="2014-09-23T11:59:00Z" w:id="432"><w:r><w:rPr></w:rPr><w:t xml:space="preserve">as </w:t></w:r></w:ins><w:r><w:rPr></w:rPr><w:t xml:space="preserve">a framework to study networks constructed from interaction rules </w:t></w:r><w:del w:author="Zoe" w:date="2014-09-23T11:59:00Z" w:id="433"><w:r><w:rPr></w:rPr><w:delText xml:space="preserve">in </w:delText></w:r></w:del><w:ins w:author="Zoe" w:date="2014-09-23T11:59:00Z" w:id="434"><w:r><w:rPr></w:rPr><w:t xml:space="preserve">at </w:t></w:r></w:ins><w:r><w:rPr></w:rPr><w:t xml:space="preserve">a micro level. It allows </w:t></w:r><w:del w:author="Zoe" w:date="2014-09-23T11:59:00Z" w:id="435"><w:r><w:rPr></w:rPr><w:delText xml:space="preserve">to </w:delText></w:r></w:del><w:ins w:author="Zoe" w:date="2014-09-23T11:59:00Z" w:id="436"><w:r><w:rPr></w:rPr><w:t xml:space="preserve">for the </w:t></w:r></w:ins><w:r><w:rPr></w:rPr><w:t xml:space="preserve">study </w:t></w:r><w:del w:author="Zoe" w:date="2014-09-23T11:59:00Z" w:id="437"><w:r><w:rPr></w:rPr><w:delText xml:space="preserve">the </w:delText></w:r></w:del><w:ins w:author="Zoe" w:date="2014-09-23T11:59:00Z" w:id="438"><w:r><w:rPr></w:rPr><w:t xml:space="preserve">of </w:t></w:r></w:ins><w:r><w:rPr></w:rPr><w:t xml:space="preserve">collective intelligence based on </w:t></w:r><w:ins w:author="Zoe" w:date="2014-09-23T11:59:00Z" w:id="439"><w:r><w:rPr></w:rPr><w:t xml:space="preserve">a </w:t></w:r></w:ins><w:r><w:rPr></w:rPr><w:t>network science approach.</w:t></w:r></w:p><w:p><w:pPr><w:pStyle w:val="style0"/><w:rPr></w:rPr></w:pPr><w:r><w:rPr></w:rPr></w:r></w:p><w:p><w:pPr><w:pStyle w:val="style0"/><w:rPr></w:rPr></w:pPr><w:r><w:rPr></w:rPr><w:t>Figure 1</w:t></w:r><w:del w:author="Zoe" w:date="2014-09-23T11:59:00Z" w:id="440"><w:r><w:rPr></w:rPr><w:delText>.</w:delText></w:r></w:del><w:r><w:rPr></w:rPr><w:t xml:space="preserve"> show</w:t></w:r><w:ins w:author="Zoe" w:date="2014-09-23T11:59:00Z" w:id="441"><w:r><w:rPr></w:rPr><w:t>s</w:t></w:r></w:ins><w:r><w:rPr></w:rPr><w:t xml:space="preserve"> the clustering coefficient for each </w:t></w:r><w:del w:author="Zoe" w:date="2014-09-23T11:59:00Z" w:id="442"><w:r><w:rPr></w:rPr><w:delText xml:space="preserve">amount </w:delText></w:r></w:del><w:ins w:author="Zoe" w:date="2014-09-23T11:59:00Z" w:id="443"><w:r><w:rPr></w:rPr><w:t xml:space="preserve">number </w:t></w:r></w:ins><w:r><w:rPr></w:rPr><w:t xml:space="preserve">of agents and the </w:t></w:r><w:commentRangeStart w:id="10"/><w:r><w:rPr></w:rPr><w:t>Wik</w:t></w:r><w:del w:author="Zoe" w:date="2014-09-23T12:01:00Z" w:id="444"><w:r><w:rPr></w:rPr><w:delText xml:space="preserve">i </w:delText></w:r></w:del><w:r><w:rPr></w:rPr><w:t>ITRB 2011</w:t></w:r><w:commentRangeEnd w:id="10"/><w:r><w:rPr></w:rPr></w:r><w:r><w:rPr></w:rPr><w:commentReference w:id="10"/></w:r><w:r><w:rPr></w:rPr><w:t>. In a</w:t></w:r><w:ins w:author="Zoe" w:date="2014-09-23T11:59:00Z" w:id="445"><w:r><w:rPr></w:rPr><w:t>,</w:t></w:r></w:ins><w:del w:author="Zoe" w:date="2014-09-23T11:59:00Z" w:id="446"><w:r><w:rPr></w:rPr><w:delText>)</w:delText></w:r></w:del><w:r><w:rPr></w:rPr><w:t xml:space="preserve"> b</w:t></w:r><w:del w:author="Zoe" w:date="2014-09-23T11:59:00Z" w:id="447"><w:r><w:rPr></w:rPr><w:delText>)</w:delText></w:r></w:del><w:r><w:rPr></w:rPr><w:t xml:space="preserve"> and c</w:t></w:r><w:ins w:author="Zoe" w:date="2014-09-23T11:59:00Z" w:id="448"><w:r><w:rPr></w:rPr><w:t>,</w:t></w:r></w:ins><w:del w:author="Zoe" w:date="2014-09-23T11:59:00Z" w:id="449"><w:r><w:rPr></w:rPr><w:delText>)</w:delText></w:r></w:del><w:r><w:rPr></w:rPr><w:t xml:space="preserve"> the results show how </w:t></w:r><w:del w:author="Zoe" w:date="2014-09-23T13:21:00Z" w:id="450"><w:r><w:rPr></w:rPr><w:delText xml:space="preserve">to </w:delText></w:r></w:del><w:del w:author="Zoe" w:date="2014-09-23T13:22:00Z" w:id="451"><w:r><w:rPr></w:rPr><w:delText xml:space="preserve">evolve </w:delText></w:r></w:del><w:r><w:rPr></w:rPr><w:t xml:space="preserve">the curve of </w:t></w:r><w:ins w:author="Zoe" w:date="2014-09-23T13:21:00Z" w:id="452"><w:r><w:rPr></w:rPr><w:t xml:space="preserve">the </w:t></w:r></w:ins><w:r><w:rPr></w:rPr><w:t xml:space="preserve">average clustering coefficient </w:t></w:r><w:ins w:author="Zoe" w:date="2014-09-23T13:22:00Z" w:id="453"><w:r><w:rPr></w:rPr><w:t xml:space="preserve">evolved </w:t></w:r></w:ins><w:r><w:rPr></w:rPr><w:t>over 80 simulations. The clustering coefficient in wiki system</w:t></w:r><w:ins w:author="Zoe" w:date="2014-09-23T12:00:00Z" w:id="454"><w:r><w:rPr></w:rPr><w:t>s</w:t></w:r></w:ins><w:r><w:rPr></w:rPr><w:t xml:space="preserve"> </w:t></w:r><w:del w:author="Zoe" w:date="2014-09-23T12:00:00Z" w:id="455"><w:r><w:rPr></w:rPr><w:delText xml:space="preserve">have </w:delText></w:r></w:del><w:ins w:author="Zoe" w:date="2014-09-23T13:22:00Z" w:id="456"><w:r><w:rPr></w:rPr><w:t>demonstrates</w:t></w:r></w:ins><w:ins w:author="Zoe" w:date="2014-09-23T12:00:00Z" w:id="457"><w:r><w:rPr></w:rPr><w:t xml:space="preserve"> </w:t></w:r></w:ins><w:r><w:rPr></w:rPr><w:t>the same behavio</w:t></w:r><w:del w:author="Zoe" w:date="2014-09-23T11:59:00Z" w:id="458"><w:r><w:rPr></w:rPr><w:delText>u</w:delText></w:r></w:del><w:r><w:rPr></w:rPr><w:t>r</w:t></w:r><w:del w:author="Zoe" w:date="2014-09-23T12:00:00Z" w:id="459"><w:r><w:rPr></w:rPr><w:delText xml:space="preserve">. </w:delText></w:r></w:del><w:ins w:author="Zoe" w:date="2014-09-23T12:00:00Z" w:id="460"><w:r><w:rPr></w:rPr><w:t xml:space="preserve"> and </w:t></w:r></w:ins><w:del w:author="Zoe" w:date="2014-09-23T12:00:00Z" w:id="461"><w:r><w:rPr></w:rPr><w:delText xml:space="preserve">It </w:delText></w:r></w:del><w:r><w:rPr></w:rPr><w:t>is consistent with</w:t></w:r><w:ins w:author="Zoe" w:date="2014-09-23T12:00:00Z" w:id="462"><w:r><w:rPr></w:rPr><w:t xml:space="preserve"> the</w:t></w:r></w:ins><w:r><w:rPr></w:rPr><w:t xml:space="preserve"> clustering coefficient in small world networks.</w:t></w:r></w:p><w:p><w:pPr><w:pStyle w:val="style0"/><w:rPr></w:rPr></w:pPr><w:r><w:rPr></w:rPr><w:t xml:space="preserve"> </w:t></w:r></w:p><w:p><w:pPr><w:pStyle w:val="style0"/><w:jc w:val="both"/><w:rPr></w:rPr></w:pPr><w:r><w:rPr></w:rPr></w:r></w:p><w:tbl><w:tblPr><w:jc w:val="left"/><w:tblInd w:type="dxa" w:w="-27"/><w:tblBorders><w:top w:color="000001" w:space="0" w:sz="8" w:val="single"/><w:left w:color="000001" w:space="0" w:sz="8" w:val="single"/><w:bottom w:color="000001" w:space="0" w:sz="8" w:val="single"/><w:insideH w:color="000001" w:space="0" w:sz="8" w:val="single"/><w:right w:color="000001" w:space="0" w:sz="8" w:val="single"/><w:insideV w:color="000001" w:space="0" w:sz="8" w:val="single"/></w:tblBorders><w:tblCellMar><w:top w:type="dxa" w:w="100"/><w:left w:type="dxa" w:w="80"/><w:bottom w:type="dxa" w:w="100"/><w:right w:type="dxa" w:w="100"/></w:tblCellMar></w:tblPr><w:tblGrid><w:gridCol w:w="9360"/></w:tblGrid><w:tr><w:trPr><w:cantSplit w:val="false"/></w:trPr><w:tc><w:tcPr><w:tcW w:type="dxa" w:w="9360"/><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r></w:p><w:tbl><w:tblPr><w:jc w:val="left"/><w:tblInd w:type="dxa" w:w="0"/><w:tblBorders><w:top w:color="000001" w:space="0" w:sz="8" w:val="single"/><w:left w:color="000001" w:space="0" w:sz="8" w:val="single"/><w:bottom w:color="000001" w:space="0" w:sz="8" w:val="single"/><w:insideH w:color="000001" w:space="0" w:sz="8" w:val="single"/><w:right w:color="000001" w:space="0" w:sz="8" w:val="single"/><w:insideV w:color="000001" w:space="0" w:sz="8" w:val="single"/></w:tblBorders><w:tblCellMar><w:top w:type="dxa" w:w="100"/><w:left w:type="dxa" w:w="80"/><w:bottom w:type="dxa" w:w="100"/><w:right w:type="dxa" w:w="100"/></w:tblCellMar></w:tblPr><w:tblGrid><w:gridCol w:w="2941"/><w:gridCol w:w="2942"/><w:gridCol w:w="2942"/></w:tblGrid><w:tr><w:trPr><w:cantSplit w:val="false"/></w:trPr><w:tc><w:tcPr><w:tcW w:type="dxa" w:w="2941"/><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cc-10.pdf</w:t></w:r></w:p></w:tc><w:tc><w:tcPr><w:tcW w:type="dxa" w:w="2942"/><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cc-100.pdf</w:t></w:r></w:p></w:tc><w:tc><w:tcPr><w:tcW w:type="dxa" w:w="2942"/><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cc-1000.pdf</w:t></w:r></w:p></w:tc></w:tr></w:tbl><w:p><w:pPr><w:pStyle w:val="style0"/><w:spacing w:line="100" w:lineRule="atLeast"/><w:jc w:val="both"/><w:rPr></w:rPr></w:pPr><w:r><w:rPr></w:rPr></w:r></w:p></w:tc></w:tr><w:tr><w:trPr><w:cantSplit w:val="false"/></w:trPr><w:tc><w:tcPr><w:tcW w:type="dxa" w:w="9360"/><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cc-WikiITRB-2011.pdf</w:t></w:r></w:p></w:tc></w:tr></w:tbl><w:p><w:pPr><w:pStyle w:val="style0"/><w:jc w:val="both"/><w:rPr></w:rPr></w:pPr><w:r><w:rPr></w:rPr><w:t xml:space="preserve">Figure 1. Values of the clustering coefficient through time units. Figures </w:t></w:r><w:del w:author="Zoe" w:date="2014-09-23T12:00:00Z" w:id="463"><w:r><w:rPr></w:rPr><w:delText>(</w:delText></w:r></w:del><w:r><w:rPr></w:rPr><w:t>a</w:t></w:r><w:del w:author="Zoe" w:date="2014-09-23T12:00:00Z" w:id="464"><w:r><w:rPr></w:rPr><w:delText>)</w:delText></w:r></w:del><w:r><w:rPr></w:rPr><w:t xml:space="preserve">, </w:t></w:r><w:del w:author="Zoe" w:date="2014-09-23T12:00:00Z" w:id="465"><w:r><w:rPr></w:rPr><w:delText>(</w:delText></w:r></w:del><w:r><w:rPr></w:rPr><w:t>b</w:t></w:r><w:del w:author="Zoe" w:date="2014-09-23T12:00:00Z" w:id="466"><w:r><w:rPr></w:rPr><w:delText>),</w:delText></w:r></w:del><w:r><w:rPr></w:rPr><w:t xml:space="preserve"> and </w:t></w:r><w:del w:author="Zoe" w:date="2014-09-23T12:00:00Z" w:id="467"><w:r><w:rPr></w:rPr><w:delText>(</w:delText></w:r></w:del><w:r><w:rPr></w:rPr><w:t>c</w:t></w:r><w:del w:author="Zoe" w:date="2014-09-23T12:00:00Z" w:id="468"><w:r><w:rPr></w:rPr><w:delText>)</w:delText></w:r></w:del><w:r><w:rPr></w:rPr><w:t xml:space="preserve"> correspond to model executions with 10</w:t></w:r><w:r><w:rPr><w:vertAlign w:val="superscript"/></w:rPr><w:t>1</w:t></w:r><w:r><w:rPr></w:rPr><w:t>, 10</w:t></w:r><w:r><w:rPr><w:vertAlign w:val="superscript"/></w:rPr><w:t>2</w:t></w:r><w:r><w:rPr></w:rPr><w:t xml:space="preserve"> and 10</w:t></w:r><w:r><w:rPr><w:vertAlign w:val="superscript"/></w:rPr><w:t>3</w:t></w:r><w:r><w:rPr></w:rPr><w:t xml:space="preserve"> agents respectively</w:t></w:r><w:ins w:author="Zoe" w:date="2014-09-23T12:01:00Z" w:id="469"><w:r><w:rPr></w:rPr><w:t>,</w:t></w:r></w:ins><w:r><w:rPr></w:rPr><w:t xml:space="preserve"> and </w:t></w:r><w:ins w:author="Zoe" w:date="2014-09-23T12:01:00Z" w:id="470"><w:r><w:rPr></w:rPr><w:t>F</w:t></w:r></w:ins><w:del w:author="Zoe" w:date="2014-09-23T12:01:00Z" w:id="471"><w:r><w:rPr></w:rPr><w:delText>f</w:delText></w:r></w:del><w:r><w:rPr></w:rPr><w:t xml:space="preserve">igure </w:t></w:r><w:del w:author="Zoe" w:date="2014-09-23T12:01:00Z" w:id="472"><w:r><w:rPr></w:rPr><w:delText>(</w:delText></w:r></w:del><w:r><w:rPr></w:rPr><w:t>d</w:t></w:r><w:del w:author="Zoe" w:date="2014-09-23T12:01:00Z" w:id="473"><w:r><w:rPr></w:rPr><w:delText>)</w:delText></w:r></w:del><w:r><w:rPr></w:rPr><w:t xml:space="preserve"> correspond</w:t></w:r><w:ins w:author="Zoe" w:date="2014-09-23T12:01:00Z" w:id="474"><w:r><w:rPr></w:rPr><w:t>s</w:t></w:r></w:ins><w:r><w:rPr></w:rPr><w:t xml:space="preserve"> to wik</w:t></w:r><w:del w:author="Zoe" w:date="2014-09-23T12:01:00Z" w:id="475"><w:r><w:rPr></w:rPr><w:delText>i</w:delText></w:r></w:del><w:r><w:rPr></w:rPr><w:t xml:space="preserve">ITRB. In </w:t></w:r><w:ins w:author="Zoe" w:date="2014-09-23T12:01:00Z" w:id="476"><w:r><w:rPr></w:rPr><w:t>F</w:t></w:r></w:ins><w:del w:author="Zoe" w:date="2014-09-23T12:01:00Z" w:id="477"><w:r><w:rPr></w:rPr><w:delText>f</w:delText></w:r></w:del><w:r><w:rPr></w:rPr><w:t>igure 1</w:t></w:r><w:ins w:author="Zoe" w:date="2014-09-23T12:01:00Z" w:id="478"><w:r><w:rPr></w:rPr><w:t xml:space="preserve">, </w:t></w:r></w:ins><w:ins w:author="Zoe" w:date="2014-09-23T12:02:00Z" w:id="479"><w:r><w:rPr></w:rPr><w:t xml:space="preserve">along </w:t></w:r></w:ins><w:ins w:author="Zoe" w:date="2014-09-23T12:01:00Z" w:id="480"><w:r><w:rPr></w:rPr><w:t>the</w:t></w:r></w:ins><w:r><w:rPr></w:rPr><w:t xml:space="preserve"> x axis </w:t></w:r><w:del w:author="Zoe" w:date="2014-09-23T12:02:00Z" w:id="481"><w:r><w:rPr></w:rPr><w:delText xml:space="preserve">is </w:delText></w:r></w:del><w:ins w:author="Zoe" w:date="2014-09-23T12:02:00Z" w:id="482"><w:r><w:rPr></w:rPr><w:t xml:space="preserve">are </w:t></w:r></w:ins><w:r><w:rPr></w:rPr><w:t>time units</w:t></w:r><w:ins w:author="Zoe" w:date="2014-09-23T12:02:00Z" w:id="483"><w:r><w:rPr></w:rPr><w:t xml:space="preserve"> and</w:t></w:r></w:ins><w:del w:author="Zoe" w:date="2014-09-23T12:02:00Z" w:id="484"><w:r><w:rPr></w:rPr><w:delText>,</w:delText></w:r></w:del><w:r><w:rPr></w:rPr><w:t xml:space="preserve"> </w:t></w:r><w:ins w:author="Zoe" w:date="2014-09-23T12:02:00Z" w:id="485"><w:r><w:rPr></w:rPr><w:t xml:space="preserve">the </w:t></w:r></w:ins><w:r><w:rPr></w:rPr><w:t xml:space="preserve">y axis </w:t></w:r><w:del w:author="Zoe" w:date="2014-09-23T13:22:00Z" w:id="486"><w:r><w:rPr></w:rPr><w:delText xml:space="preserve">is </w:delText></w:r></w:del><w:ins w:author="Zoe" w:date="2014-09-23T13:22:00Z" w:id="487"><w:r><w:rPr></w:rPr><w:t xml:space="preserve">shows </w:t></w:r></w:ins><w:r><w:rPr></w:rPr><w:t>the clustering coefficient of the resulting network after run</w:t></w:r><w:ins w:author="Zoe" w:date="2014-09-23T12:02:00Z" w:id="488"><w:r><w:rPr></w:rPr><w:t>ning</w:t></w:r></w:ins><w:r><w:rPr></w:rPr><w:t xml:space="preserve"> the model</w:t></w:r><w:ins w:author="Zoe" w:date="2014-09-23T12:02:00Z" w:id="489"><w:r><w:rPr></w:rPr><w:t>. E</w:t></w:r></w:ins><w:del w:author="Zoe" w:date="2014-09-23T12:02:00Z" w:id="490"><w:r><w:rPr></w:rPr><w:delText>, and e</w:delText></w:r></w:del><w:r><w:rPr></w:rPr><w:t>ach line in the graphic correspond</w:t></w:r><w:ins w:author="Zoe" w:date="2014-09-23T12:02:00Z" w:id="491"><w:r><w:rPr></w:rPr><w:t>s</w:t></w:r></w:ins><w:r><w:rPr></w:rPr><w:t xml:space="preserve"> to one value of agent </w:t></w:r><w:ins w:author="Zoe" w:date="2014-09-23T12:02:00Z" w:id="492"><w:r><w:rPr></w:rPr><w:t xml:space="preserve">edition </w:t></w:r></w:ins><w:r><w:rPr></w:rPr><w:t xml:space="preserve">capacity </w:t></w:r><w:del w:author="Zoe" w:date="2014-09-23T12:02:00Z" w:id="493"><w:r><w:rPr></w:rPr><w:delText xml:space="preserve">edition </w:delText></w:r></w:del><w:r><w:rPr></w:rPr><w:t xml:space="preserve">(k). </w:t></w:r></w:p><w:p><w:pPr><w:pStyle w:val="style0"/><w:jc w:val="both"/><w:rPr></w:rPr></w:pPr><w:r><w:rPr></w:rPr></w:r></w:p><w:p><w:pPr><w:pStyle w:val="style0"/><w:jc w:val="both"/><w:rPr></w:rPr></w:pPr><w:r><w:rPr></w:rPr><w:t>Figure 1</w:t></w:r><w:del w:author="Zoe" w:date="2014-09-23T12:02:00Z" w:id="494"><w:r><w:rPr></w:rPr><w:delText>.</w:delText></w:r></w:del><w:r><w:rPr></w:rPr><w:t xml:space="preserve"> show</w:t></w:r><w:ins w:author="Zoe" w:date="2014-09-23T12:02:00Z" w:id="495"><w:r><w:rPr></w:rPr><w:t>s</w:t></w:r></w:ins><w:r><w:rPr></w:rPr><w:t xml:space="preserve"> that when both time </w:t></w:r><w:ins w:author="Zoe" w:date="2014-09-23T12:04:00Z" w:id="496"><w:r><w:rPr></w:rPr><w:t xml:space="preserve">(t) </w:t></w:r></w:ins><w:r><w:rPr></w:rPr><w:t xml:space="preserve">and k increase, </w:t></w:r><w:del w:author="Zoe" w:date="2014-09-23T12:03:00Z" w:id="497"><w:r><w:rPr></w:rPr><w:delText xml:space="preserve">also increases </w:delText></w:r></w:del><w:r><w:rPr></w:rPr><w:t>the clustering coefficient</w:t></w:r><w:ins w:author="Zoe" w:date="2014-09-23T12:03:00Z" w:id="498"><w:r><w:rPr></w:rPr><w:t xml:space="preserve"> also increases</w:t></w:r></w:ins><w:r><w:rPr></w:rPr><w:t>. Regardless of the number of agents</w:t></w:r><w:ins w:author="Zoe" w:date="2014-09-23T12:03:00Z" w:id="499"><w:r><w:rPr></w:rPr><w:t>,</w:t></w:r></w:ins><w:r><w:rPr></w:rPr><w:t xml:space="preserve"> all graphics resulting from the model are very similar to the one of</w:t></w:r><w:ins w:author="Zoe" w:date="2014-09-23T12:03:00Z" w:id="500"><w:r><w:rPr></w:rPr><w:t xml:space="preserve"> the</w:t></w:r></w:ins><w:r><w:rPr></w:rPr><w:t xml:space="preserve"> wik</w:t></w:r><w:del w:author="Zoe" w:date="2014-09-23T12:03:00Z" w:id="501"><w:r><w:rPr></w:rPr><w:delText>i</w:delText></w:r></w:del><w:r><w:rPr></w:rPr><w:t>ITRB. While k increase</w:t></w:r><w:ins w:author="Zoe" w:date="2014-09-23T12:03:00Z" w:id="502"><w:r><w:rPr></w:rPr><w:t>s,</w:t></w:r></w:ins><w:r><w:rPr></w:rPr><w:t xml:space="preserve"> there </w:t></w:r><w:del w:author="Zoe" w:date="2014-09-23T12:03:00Z" w:id="503"><w:r><w:rPr></w:rPr><w:delText xml:space="preserve">are </w:delText></w:r></w:del><w:ins w:author="Zoe" w:date="2014-09-23T12:03:00Z" w:id="504"><w:r><w:rPr></w:rPr><w:t>is</w:t></w:r></w:ins><w:del w:author="Zoe" w:date="2014-09-23T12:03:00Z" w:id="505"><w:r><w:rPr></w:rPr><w:delText>a</w:delText></w:r></w:del><w:r><w:rPr></w:rPr><w:t xml:space="preserve"> monotonic growth over time</w:t></w:r><w:ins w:author="Zoe" w:date="2014-09-23T12:03:00Z" w:id="506"><w:r><w:rPr></w:rPr><w:t>;</w:t></w:r></w:ins><w:del w:author="Zoe" w:date="2014-09-23T12:03:00Z" w:id="507"><w:r><w:rPr></w:rPr><w:delText>,</w:delText></w:r></w:del><w:r><w:rPr></w:rPr><w:t xml:space="preserve"> however, this behavior </w:t></w:r><w:del w:author="Zoe" w:date="2014-09-23T15:13:00Z" w:id="508"><w:r><w:rPr></w:rPr><w:delText xml:space="preserve">it </w:delText></w:r></w:del><w:r><w:rPr></w:rPr><w:t xml:space="preserve">is not present </w:t></w:r><w:del w:author="Zoe" w:date="2014-09-23T12:04:00Z" w:id="509"><w:r><w:rPr></w:rPr><w:delText xml:space="preserve">to </w:delText></w:r></w:del><w:ins w:author="Zoe" w:date="2014-09-23T12:04:00Z" w:id="510"><w:r><w:rPr></w:rPr><w:t xml:space="preserve">for </w:t></w:r></w:ins><w:r><w:rPr></w:rPr><w:t xml:space="preserve">low values of k. Thus, </w:t></w:r><w:del w:author="Zoe" w:date="2014-09-23T12:05:00Z" w:id="511"><w:r><w:rPr></w:rPr><w:delText xml:space="preserve">for </w:delText></w:r></w:del><w:ins w:author="Zoe" w:date="2014-09-23T12:05:00Z" w:id="512"><w:r><w:rPr></w:rPr><w:t xml:space="preserve">when </w:t></w:r></w:ins><w:commentRangeStart w:id="11"/><w:r><w:rPr></w:rPr><w:t xml:space="preserve">k &gt;= 3 </w:t></w:r><w:commentRangeEnd w:id="11"/><w:r><w:rPr></w:rPr></w:r><w:r><w:rPr></w:rPr><w:commentReference w:id="11"/></w:r><w:r><w:rPr></w:rPr><w:t xml:space="preserve">and </w:t></w:r><w:commentRangeStart w:id="12"/><w:r><w:rPr></w:rPr><w:t xml:space="preserve">t &gt;= 5 </w:t></w:r><w:commentRangeEnd w:id="12"/><w:r><w:rPr></w:rPr></w:r><w:r><w:rPr></w:rPr><w:commentReference w:id="12"/></w:r><w:del w:author="Zoe" w:date="2014-09-23T12:05:00Z" w:id="513"><w:r><w:rPr></w:rPr><w:delText>times of</w:delText></w:r></w:del><w:ins w:author="Zoe" w:date="2014-09-23T12:05:00Z" w:id="514"><w:r><w:rPr></w:rPr><w:t>for the</w:t></w:r></w:ins><w:r><w:rPr></w:rPr><w:t xml:space="preserve"> total </w:t></w:r><w:ins w:author="Zoe" w:date="2014-09-23T15:45:00Z" w:id="515"><w:r><w:rPr></w:rPr><w:t xml:space="preserve">number </w:t></w:r></w:ins><w:ins w:author="Zoe" w:date="2014-09-23T15:15:00Z" w:id="516"><w:r><w:rPr></w:rPr><w:t xml:space="preserve">of </w:t></w:r></w:ins><w:r><w:rPr></w:rPr><w:t>agents</w:t></w:r><w:ins w:author="Zoe" w:date="2014-09-23T12:05:00Z" w:id="517"><w:r><w:rPr></w:rPr><w:t>,</w:t></w:r></w:ins><w:r><w:rPr></w:rPr><w:t xml:space="preserve"> </w:t></w:r><w:del w:author="Zoe" w:date="2014-09-23T13:24:00Z" w:id="518"><w:r><w:rPr></w:rPr><w:delText xml:space="preserve">the </w:delText></w:r></w:del><w:r><w:rPr></w:rPr><w:t xml:space="preserve">behavior </w:t></w:r><w:del w:author="Zoe" w:date="2014-09-23T13:23:00Z" w:id="519"><w:r><w:rPr></w:rPr><w:delText xml:space="preserve">expected </w:delText></w:r></w:del><w:r><w:rPr></w:rPr><w:t xml:space="preserve">is </w:t></w:r><w:ins w:author="Zoe" w:date="2014-09-23T13:23:00Z" w:id="520"><w:r><w:rPr></w:rPr><w:t xml:space="preserve">expected to be </w:t></w:r></w:ins><w:r><w:rPr></w:rPr><w:t>consistent. This show</w:t></w:r><w:ins w:author="Zoe" w:date="2014-09-23T12:06:00Z" w:id="521"><w:r><w:rPr></w:rPr><w:t>s</w:t></w:r></w:ins><w:r><w:rPr></w:rPr><w:t xml:space="preserve"> how the values of individual </w:t></w:r><w:ins w:author="Zoe" w:date="2014-09-23T12:06:00Z" w:id="522"><w:r><w:rPr></w:rPr><w:t xml:space="preserve">edition </w:t></w:r></w:ins><w:r><w:rPr></w:rPr><w:t xml:space="preserve">capacity </w:t></w:r><w:del w:author="Zoe" w:date="2014-09-23T12:06:00Z" w:id="523"><w:r><w:rPr></w:rPr><w:delText xml:space="preserve">editions </w:delText></w:r></w:del><w:r><w:rPr></w:rPr><w:t>(k) and the time simulations (t) are relevant in the design of measurements or design systems based on collective intelligence</w:t></w:r><w:del w:author="Zoe" w:date="2014-09-23T12:06:00Z" w:id="524"><w:r><w:rPr></w:rPr><w:delText xml:space="preserve">, </w:delText></w:r></w:del><w:ins w:author="Zoe" w:date="2014-09-23T12:06:00Z" w:id="525"><w:r><w:rPr></w:rPr><w:t>. T</w:t></w:r></w:ins><w:del w:author="Zoe" w:date="2014-09-23T12:06:00Z" w:id="526"><w:r><w:rPr></w:rPr><w:delText>t</w:delText></w:r></w:del><w:r><w:rPr></w:rPr><w:t>he implications of this result</w:t></w:r><w:del w:author="Zoe" w:date="2014-09-23T12:06:00Z" w:id="527"><w:r><w:rPr></w:rPr><w:delText>s</w:delText></w:r></w:del><w:r><w:rPr></w:rPr><w:t xml:space="preserve"> are discussed </w:t></w:r><w:del w:author="Zoe" w:date="2014-09-23T12:06:00Z" w:id="528"><w:r><w:rPr></w:rPr><w:delText xml:space="preserve">on lines </w:delText></w:r></w:del><w:r><w:rPr></w:rPr><w:t xml:space="preserve">below.  </w:t></w:r></w:p><w:p><w:pPr><w:pStyle w:val="style0"/><w:jc w:val="both"/><w:rPr></w:rPr></w:pPr><w:r><w:rPr></w:rPr></w:r></w:p><w:p><w:pPr><w:pStyle w:val="style0"/><w:rPr></w:rPr></w:pPr><w:r><w:rPr></w:rPr><w:t>Figure 2</w:t></w:r><w:del w:author="Zoe" w:date="2014-09-23T12:06:00Z" w:id="529"><w:r><w:rPr></w:rPr><w:delText>.</w:delText></w:r></w:del><w:r><w:rPr></w:rPr><w:t xml:space="preserve"> show</w:t></w:r><w:ins w:author="Zoe" w:date="2014-09-23T12:06:00Z" w:id="530"><w:r><w:rPr></w:rPr><w:t>s</w:t></w:r></w:ins><w:r><w:rPr></w:rPr><w:t xml:space="preserve"> the average path length (apl) for each </w:t></w:r><w:del w:author="Zoe" w:date="2014-09-23T12:06:00Z" w:id="531"><w:r><w:rPr></w:rPr><w:delText xml:space="preserve">amount </w:delText></w:r></w:del><w:ins w:author="Zoe" w:date="2014-09-23T12:06:00Z" w:id="532"><w:r><w:rPr></w:rPr><w:t xml:space="preserve">number </w:t></w:r></w:ins><w:r><w:rPr></w:rPr><w:t xml:space="preserve">of agents and the </w:t></w:r><w:commentRangeStart w:id="13"/><w:r><w:rPr></w:rPr><w:t>Wik</w:t></w:r><w:del w:author="Zoe" w:date="2014-09-23T12:06:00Z" w:id="533"><w:r><w:rPr></w:rPr><w:delText xml:space="preserve">i </w:delText></w:r></w:del><w:r><w:rPr></w:rPr><w:t>ITRB 2011</w:t></w:r><w:commentRangeEnd w:id="13"/><w:r><w:rPr></w:rPr></w:r><w:r><w:rPr></w:rPr><w:commentReference w:id="13"/></w:r><w:r><w:rPr></w:rPr><w:t>. In a</w:t></w:r><w:del w:author="Zoe" w:date="2014-09-23T12:06:00Z" w:id="534"><w:r><w:rPr></w:rPr><w:delText xml:space="preserve">) </w:delText></w:r></w:del><w:ins w:author="Zoe" w:date="2014-09-23T12:06:00Z" w:id="535"><w:r><w:rPr></w:rPr><w:t xml:space="preserve">, </w:t></w:r></w:ins><w:r><w:rPr></w:rPr><w:t>b</w:t></w:r><w:del w:author="Zoe" w:date="2014-09-23T12:06:00Z" w:id="536"><w:r><w:rPr></w:rPr><w:delText>)</w:delText></w:r></w:del><w:r><w:rPr></w:rPr><w:t xml:space="preserve"> and c</w:t></w:r><w:del w:author="Zoe" w:date="2014-09-23T12:07:00Z" w:id="537"><w:r><w:rPr></w:rPr><w:delText xml:space="preserve">) </w:delText></w:r></w:del><w:ins w:author="Zoe" w:date="2014-09-23T12:07:00Z" w:id="538"><w:r><w:rPr></w:rPr><w:t xml:space="preserve">, </w:t></w:r></w:ins><w:r><w:rPr></w:rPr><w:t xml:space="preserve">the results show how </w:t></w:r><w:del w:author="Zoe" w:date="2014-09-23T13:25:00Z" w:id="539"><w:r><w:rPr></w:rPr><w:delText xml:space="preserve">to evolve </w:delText></w:r></w:del><w:r><w:rPr></w:rPr><w:t xml:space="preserve">the curve of </w:t></w:r><w:ins w:author="Zoe" w:date="2014-09-23T12:07:00Z" w:id="540"><w:r><w:rPr></w:rPr><w:t xml:space="preserve">the </w:t></w:r></w:ins><w:r><w:rPr></w:rPr><w:t>average apl over 80 simulations</w:t></w:r><w:ins w:author="Zoe" w:date="2014-09-23T13:25:00Z" w:id="541"><w:r><w:rPr></w:rPr><w:t xml:space="preserve"> evolved</w:t></w:r></w:ins><w:r><w:rPr></w:rPr><w:t>. The apl in wiki system</w:t></w:r><w:ins w:author="Zoe" w:date="2014-09-23T12:07:00Z" w:id="542"><w:r><w:rPr></w:rPr><w:t>s</w:t></w:r></w:ins><w:r><w:rPr></w:rPr><w:t xml:space="preserve"> </w:t></w:r><w:del w:author="Zoe" w:date="2014-09-23T13:25:00Z" w:id="543"><w:r><w:rPr></w:rPr><w:delText xml:space="preserve">have </w:delText></w:r></w:del><w:ins w:author="Zoe" w:date="2014-09-23T13:25:00Z" w:id="544"><w:r><w:rPr></w:rPr><w:t xml:space="preserve">demonstrates </w:t></w:r></w:ins><w:r><w:rPr></w:rPr><w:t>the same behavio</w:t></w:r><w:del w:author="Zoe" w:date="2014-09-23T12:07:00Z" w:id="545"><w:r><w:rPr></w:rPr><w:delText>u</w:delText></w:r></w:del><w:r><w:rPr></w:rPr><w:t xml:space="preserve">r. </w:t></w:r></w:p><w:p><w:pPr><w:pStyle w:val="style0"/><w:jc w:val="both"/><w:rPr></w:rPr></w:pPr><w:r><w:rPr></w:rPr></w:r></w:p><w:p><w:pPr><w:pStyle w:val="style0"/><w:jc w:val="both"/><w:rPr></w:rPr></w:pPr><w:r><w:rPr></w:rPr></w:r></w:p><w:tbl><w:tblPr><w:jc w:val="left"/><w:tblInd w:type="dxa" w:w="-27"/><w:tblBorders><w:top w:color="000001" w:space="0" w:sz="8" w:val="single"/><w:left w:color="000001" w:space="0" w:sz="8" w:val="single"/><w:bottom w:color="000001" w:space="0" w:sz="8" w:val="single"/><w:insideH w:color="000001" w:space="0" w:sz="8" w:val="single"/><w:right w:color="000001" w:space="0" w:sz="8" w:val="single"/><w:insideV w:color="000001" w:space="0" w:sz="8" w:val="single"/></w:tblBorders><w:tblCellMar><w:top w:type="dxa" w:w="100"/><w:left w:type="dxa" w:w="80"/><w:bottom w:type="dxa" w:w="100"/><w:right w:type="dxa" w:w="100"/></w:tblCellMar></w:tblPr><w:tblGrid><w:gridCol w:w="9360"/></w:tblGrid><w:tr><w:trPr><w:cantSplit w:val="false"/></w:trPr><w:tc><w:tcPr><w:tcW w:type="dxa" w:w="9360"/><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del w:author="Zoe" w:date="2014-09-23T13:24:00Z" w:id="546"><w:r><w:rPr></w:rPr></w:r></w:del></w:p><w:p><w:pPr><w:pStyle w:val="style0"/><w:spacing w:line="100" w:lineRule="atLeast"/><w:jc w:val="both"/><w:rPr></w:rPr></w:pPr><w:r><w:rPr></w:rPr><w:t>apl-10.pdf</w:t></w:r></w:p></w:tc></w:tr><w:tr><w:trPr><w:cantSplit w:val="false"/></w:trPr><w:tc><w:tcPr><w:tcW w:type="dxa" w:w="9360"/><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apl-100.pdf</w:t></w:r></w:p></w:tc></w:tr><w:tr><w:trPr><w:cantSplit w:val="false"/></w:trPr><w:tc><w:tcPr><w:tcW w:type="dxa" w:w="9360"/><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apl-1000.pdf</w:t></w:r></w:p></w:tc></w:tr></w:tbl><w:p><w:pPr><w:pStyle w:val="style0"/><w:jc w:val="both"/><w:rPr></w:rPr></w:pPr><w:r><w:rPr></w:rPr><w:t>Figure 2. Values for average path length through time units in model executions with 10</w:t></w:r><w:r><w:rPr><w:vertAlign w:val="superscript"/></w:rPr><w:t>1</w:t></w:r><w:r><w:rPr></w:rPr><w:t xml:space="preserve"> (a), 10</w:t></w:r><w:r><w:rPr><w:vertAlign w:val="superscript"/></w:rPr><w:t>2</w:t></w:r><w:r><w:rPr></w:rPr><w:t xml:space="preserve"> (b) and 10</w:t></w:r><w:r><w:rPr><w:vertAlign w:val="superscript"/></w:rPr><w:t>3</w:t></w:r><w:r><w:rPr></w:rPr><w:t xml:space="preserve"> (c) agents. </w:t></w:r><w:ins w:author="Zoe" w:date="2014-09-23T15:18:00Z" w:id="547"><w:r><w:rPr></w:rPr><w:t>In this f</w:t></w:r></w:ins><w:del w:author="Zoe" w:date="2014-09-23T15:18:00Z" w:id="548"><w:r><w:rPr></w:rPr><w:delText>F</w:delText></w:r></w:del><w:r><w:rPr></w:rPr><w:t>igure</w:t></w:r><w:del w:author="Zoe" w:date="2014-09-23T15:18:00Z" w:id="549"><w:r><w:rPr></w:rPr><w:delText xml:space="preserve"> 2</w:delText></w:r></w:del><w:ins w:author="Zoe" w:date="2014-09-23T12:07:00Z" w:id="550"><w:r><w:rPr></w:rPr><w:t xml:space="preserve">, </w:t></w:r></w:ins><w:ins w:author="Zoe" w:date="2014-09-23T13:25:00Z" w:id="551"><w:r><w:rPr></w:rPr><w:t xml:space="preserve">average path length is represented </w:t></w:r></w:ins><w:ins w:author="Zoe" w:date="2014-09-23T12:07:00Z" w:id="552"><w:r><w:rPr></w:rPr><w:t>along the</w:t></w:r></w:ins><w:r><w:rPr></w:rPr><w:t xml:space="preserve"> y axis</w:t></w:r><w:del w:author="Zoe" w:date="2014-09-23T13:26:00Z" w:id="553"><w:r><w:rPr></w:rPr><w:delText xml:space="preserve"> is the</w:delText></w:r></w:del><w:del w:author="Zoe" w:date="2014-09-23T13:25:00Z" w:id="554"><w:r><w:rPr></w:rPr><w:delText xml:space="preserve"> average path length</w:delText></w:r></w:del><w:r><w:rPr></w:rPr><w:t xml:space="preserve">. Contrary to the clustering coefficient, the average path length decreases when </w:t></w:r><w:del w:author="Zoe" w:date="2014-09-23T12:08:00Z" w:id="555"><w:r><w:rPr></w:rPr><w:delText xml:space="preserve">time </w:delText></w:r></w:del><w:ins w:author="Zoe" w:date="2014-09-23T12:08:00Z" w:id="556"><w:r><w:rPr></w:rPr><w:t xml:space="preserve">t </w:t></w:r></w:ins><w:r><w:rPr></w:rPr><w:t>and k increase</w:t></w:r><w:del w:author="Zoe" w:date="2014-09-23T12:08:00Z" w:id="557"><w:r><w:rPr></w:rPr><w:delText>s</w:delText></w:r></w:del><w:r><w:rPr></w:rPr><w:t>, which is consistent with the behavio</w:t></w:r><w:del w:author="Zoe" w:date="2014-09-23T12:08:00Z" w:id="558"><w:r><w:rPr></w:rPr><w:delText>u</w:delText></w:r></w:del><w:r><w:rPr></w:rPr><w:t>r of small world networks. Figure</w:t></w:r><w:ins w:author="Zoe" w:date="2014-09-23T12:08:00Z" w:id="559"><w:r><w:rPr></w:rPr><w:t xml:space="preserve"> 2</w:t></w:r></w:ins><w:del w:author="Zoe" w:date="2014-09-23T12:08:00Z" w:id="560"><w:r><w:rPr></w:rPr><w:delText>,</w:delText></w:r></w:del><w:r><w:rPr></w:rPr><w:t xml:space="preserve"> shows how </w:t></w:r><w:del w:author="Zoe" w:date="2014-09-23T12:08:00Z" w:id="561"><w:r><w:rPr></w:rPr><w:delText xml:space="preserve">to </w:delText></w:r></w:del><w:r><w:rPr></w:rPr><w:t xml:space="preserve">the clustering coefficient and </w:t></w:r><w:del w:author="Zoe" w:date="2014-09-23T15:46:00Z" w:id="562"><w:r><w:rPr></w:rPr><w:delText xml:space="preserve"> </w:delText></w:r></w:del><w:r><w:rPr></w:rPr><w:t>average path length are saturate</w:t></w:r><w:ins w:author="Zoe" w:date="2014-09-23T12:08:00Z" w:id="563"><w:r><w:rPr></w:rPr><w:t>d</w:t></w:r></w:ins><w:r><w:rPr></w:rPr><w:t xml:space="preserve"> by high values of time. </w:t></w:r><w:del w:author="Zoe" w:date="2014-09-23T12:08:00Z" w:id="564"><w:r><w:rPr></w:rPr><w:delText xml:space="preserve">It </w:delText></w:r></w:del><w:ins w:author="Zoe" w:date="2014-09-23T12:08:00Z" w:id="565"><w:r><w:rPr></w:rPr><w:t xml:space="preserve">This </w:t></w:r></w:ins><w:r><w:rPr></w:rPr><w:t xml:space="preserve">means that the time </w:t></w:r><w:del w:author="Zoe" w:date="2014-09-23T12:08:00Z" w:id="566"><w:r><w:rPr></w:rPr><w:delText xml:space="preserve">of </w:delText></w:r></w:del><w:ins w:author="Zoe" w:date="2014-09-23T12:08:00Z" w:id="567"><w:r><w:rPr></w:rPr><w:t xml:space="preserve">for </w:t></w:r></w:ins><w:r><w:rPr></w:rPr><w:t>simulations for higher values implies that a lot of agents have connection</w:t></w:r><w:ins w:author="Zoe" w:date="2014-09-23T12:08:00Z" w:id="568"><w:r><w:rPr></w:rPr><w:t>s</w:t></w:r></w:ins><w:r><w:rPr></w:rPr><w:t xml:space="preserve"> and the small world structure disappear</w:t></w:r><w:ins w:author="Zoe" w:date="2014-09-23T12:09:00Z" w:id="569"><w:r><w:rPr></w:rPr><w:t xml:space="preserve">s. </w:t></w:r></w:ins><w:ins w:author="Zoe" w:date="2014-09-23T13:26:00Z" w:id="570"><w:r><w:rPr></w:rPr><w:t>In</w:t></w:r></w:ins><w:del w:author="Zoe" w:date="2014-09-23T12:09:00Z" w:id="571"><w:r><w:rPr></w:rPr><w:delText>, however, the</w:delText></w:r></w:del><w:del w:author="Zoe" w:date="2014-09-23T13:26:00Z" w:id="572"><w:r><w:rPr></w:rPr><w:delText xml:space="preserve"> </w:delText></w:r></w:del><w:del w:author="Zoe" w:date="2014-09-23T12:09:00Z" w:id="573"><w:r><w:rPr></w:rPr><w:delText xml:space="preserve">study </w:delText></w:r></w:del><w:del w:author="Zoe" w:date="2014-09-23T13:26:00Z" w:id="574"><w:r><w:rPr></w:rPr><w:delText>in</w:delText></w:r></w:del><w:ins w:author="Zoe" w:date="2014-09-23T15:17:00Z" w:id="575"><w:r><w:rPr></w:rPr><w:t>-</w:t></w:r></w:ins><w:del w:author="Zoe" w:date="2014-09-23T15:17:00Z" w:id="576"><w:r><w:rPr></w:rPr><w:delText xml:space="preserve"> </w:delText></w:r></w:del><w:r><w:rPr></w:rPr><w:t>de</w:t></w:r><w:del w:author="Zoe" w:date="2014-09-23T12:09:00Z" w:id="577"><w:r><w:rPr></w:rPr><w:delText>e</w:delText></w:r></w:del><w:r><w:rPr></w:rPr><w:t>p</w:t></w:r><w:ins w:author="Zoe" w:date="2014-09-23T12:09:00Z" w:id="578"><w:r><w:rPr></w:rPr><w:t>th</w:t></w:r></w:ins><w:r><w:rPr></w:rPr><w:t xml:space="preserve"> </w:t></w:r><w:ins w:author="Zoe" w:date="2014-09-23T12:09:00Z" w:id="579"><w:r><w:rPr></w:rPr><w:t xml:space="preserve">study </w:t></w:r></w:ins><w:r><w:rPr></w:rPr><w:t xml:space="preserve">of this behavior and </w:t></w:r><w:ins w:author="Zoe" w:date="2014-09-23T12:09:00Z" w:id="580"><w:r><w:rPr></w:rPr><w:t xml:space="preserve">the </w:t></w:r></w:ins><w:r><w:rPr></w:rPr><w:t xml:space="preserve">umbrals for the measurements is proposed </w:t></w:r><w:del w:author="Zoe" w:date="2014-09-23T13:27:00Z" w:id="581"><w:r><w:rPr></w:rPr><w:delText xml:space="preserve">as </w:delText></w:r></w:del><w:ins w:author="Zoe" w:date="2014-09-23T13:27:00Z" w:id="582"><w:r><w:rPr></w:rPr><w:t xml:space="preserve">for </w:t></w:r></w:ins><w:r><w:rPr></w:rPr><w:t xml:space="preserve">future work. </w:t></w:r></w:p><w:p><w:pPr><w:pStyle w:val="style0"/><w:jc w:val="both"/><w:rPr></w:rPr></w:pPr><w:r><w:rPr></w:rPr></w:r></w:p><w:tbl><w:tblPr><w:jc w:val="left"/><w:tblInd w:type="dxa" w:w="-27"/><w:tblBorders><w:top w:color="000001" w:space="0" w:sz="8" w:val="single"/><w:left w:color="000001" w:space="0" w:sz="8" w:val="single"/><w:bottom w:color="000001" w:space="0" w:sz="8" w:val="single"/><w:insideH w:color="000001" w:space="0" w:sz="8" w:val="single"/><w:right w:color="000001" w:space="0" w:sz="8" w:val="single"/><w:insideV w:color="000001" w:space="0" w:sz="8" w:val="single"/></w:tblBorders><w:tblCellMar><w:top w:type="dxa" w:w="100"/><w:left w:type="dxa" w:w="80"/><w:bottom w:type="dxa" w:w="100"/><w:right w:type="dxa" w:w="100"/></w:tblCellMar></w:tblPr><w:tblGrid><w:gridCol w:w="4679"/><w:gridCol w:w="4679"/></w:tblGrid><w:tr><w:trPr><w:cantSplit w:val="false"/></w:trPr><w:tc><w:tcPr><w:tcW w:type="dxa" w:w="4679"/><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cc-100000.pdf</w:t></w:r></w:p></w:tc><w:tc><w:tcPr><w:tcW w:type="dxa" w:w="4679"/><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apl-100000.pdf</w:t></w:r></w:p></w:tc></w:tr></w:tbl><w:p><w:pPr><w:pStyle w:val="style0"/><w:jc w:val="both"/><w:rPr></w:rPr></w:pPr><w:r><w:rPr></w:rPr><w:t>Figure 3. Values for clustering coefficient (a) and average path length (b) through different</w:t></w:r><w:del w:author="Zoe" w:date="2014-09-23T12:09:00Z" w:id="583"><w:r><w:rPr></w:rPr><w:delText>s</w:delText></w:r></w:del><w:r><w:rPr></w:rPr><w:t xml:space="preserve"> values for agent </w:t></w:r><w:ins w:author="Zoe" w:date="2014-09-23T12:09:00Z" w:id="584"><w:r><w:rPr></w:rPr><w:t xml:space="preserve">edition </w:t></w:r></w:ins><w:r><w:rPr></w:rPr><w:t>capacity</w:t></w:r><w:del w:author="Zoe" w:date="2014-09-23T12:09:00Z" w:id="585"><w:r><w:rPr></w:rPr><w:delText xml:space="preserve"> edition</w:delText></w:r></w:del><w:r><w:rPr></w:rPr><w:t>. Executions correspond to 100</w:t></w:r><w:ins w:author="Zoe" w:date="2014-09-23T12:09:00Z" w:id="586"><w:r><w:rPr></w:rPr><w:t>,</w:t></w:r></w:ins><w:del w:author="Zoe" w:date="2014-09-23T12:09:00Z" w:id="587"><w:r><w:rPr></w:rPr><w:delText>.</w:delText></w:r></w:del><w:r><w:rPr></w:rPr><w:t xml:space="preserve">000 time units. </w:t></w:r><w:del w:author="Zoe" w:date="2014-09-23T12:09:00Z" w:id="588"><w:r><w:rPr></w:rPr><w:delText xml:space="preserve">It </w:delText></w:r></w:del><w:ins w:author="Zoe" w:date="2014-09-23T12:09:00Z" w:id="589"><w:r><w:rPr></w:rPr><w:t>Th</w:t></w:r></w:ins><w:ins w:author="Zoe" w:date="2014-09-23T13:27:00Z" w:id="590"><w:r><w:rPr></w:rPr><w:t>is</w:t></w:r></w:ins><w:ins w:author="Zoe" w:date="2014-09-23T12:09:00Z" w:id="591"><w:r><w:rPr></w:rPr><w:t xml:space="preserve"> figure </w:t></w:r></w:ins><w:r><w:rPr></w:rPr><w:t xml:space="preserve">shows the corresponding values for clustering coefficient and average path length when </w:t></w:r><w:ins w:author="Zoe" w:date="2014-09-23T12:10:00Z" w:id="592"><w:r><w:rPr></w:rPr><w:t xml:space="preserve">the </w:t></w:r></w:ins><w:r><w:rPr></w:rPr><w:t xml:space="preserve">model </w:t></w:r><w:ins w:author="Zoe" w:date="2014-09-23T12:10:00Z" w:id="593"><w:r><w:rPr></w:rPr><w:t xml:space="preserve">was </w:t></w:r></w:ins><w:r><w:rPr></w:rPr><w:t>run</w:t></w:r><w:del w:author="Zoe" w:date="2014-09-23T12:10:00Z" w:id="594"><w:r><w:rPr></w:rPr><w:delText>s</w:delText></w:r></w:del><w:r><w:rPr></w:rPr><w:t xml:space="preserve"> with 10</w:t></w:r><w:r><w:rPr><w:vertAlign w:val="superscript"/></w:rPr><w:t>5</w:t></w:r><w:r><w:rPr></w:rPr><w:t xml:space="preserve"> time units</w:t></w:r><w:ins w:author="Zoe" w:date="2014-09-23T12:10:00Z" w:id="595"><w:r><w:rPr></w:rPr><w:t xml:space="preserve">. </w:t></w:r></w:ins><w:del w:author="Zoe" w:date="2014-09-23T12:10:00Z" w:id="596"><w:r><w:rPr></w:rPr><w:delText>,</w:delText></w:r></w:del><w:ins w:author="Zoe" w:date="2014-09-23T12:10:00Z" w:id="597"><w:r><w:rPr></w:rPr><w:t xml:space="preserve">Along </w:t></w:r></w:ins><w:del w:author="Zoe" w:date="2014-09-23T12:10:00Z" w:id="598"><w:r><w:rPr></w:rPr><w:delText xml:space="preserve"> </w:delText></w:r></w:del><w:r><w:rPr></w:rPr><w:t>the x axis are the values for k and each line correspond</w:t></w:r><w:ins w:author="Zoe" w:date="2014-09-23T12:10:00Z" w:id="599"><w:r><w:rPr></w:rPr><w:t>s</w:t></w:r></w:ins><w:r><w:rPr></w:rPr><w:t xml:space="preserve"> to executions with 10</w:t></w:r><w:r><w:rPr><w:vertAlign w:val="superscript"/></w:rPr><w:t>1</w:t></w:r><w:r><w:rPr></w:rPr><w:t>, 10</w:t></w:r><w:r><w:rPr><w:vertAlign w:val="superscript"/></w:rPr><w:t>2</w:t></w:r><w:r><w:rPr></w:rPr><w:t xml:space="preserve"> and 10</w:t></w:r><w:r><w:rPr><w:vertAlign w:val="superscript"/></w:rPr><w:t>3</w:t></w:r><w:r><w:rPr></w:rPr><w:t xml:space="preserve"> agents. </w:t></w:r></w:p><w:p><w:pPr><w:pStyle w:val="style0"/><w:jc w:val="both"/><w:rPr></w:rPr></w:pPr><w:r><w:rPr></w:rPr></w:r></w:p><w:tbl><w:tblPr><w:jc w:val="left"/><w:tblInd w:type="dxa" w:w="-27"/><w:tblBorders><w:top w:color="000001" w:space="0" w:sz="8" w:val="single"/><w:left w:color="000001" w:space="0" w:sz="8" w:val="single"/><w:bottom w:color="000001" w:space="0" w:sz="8" w:val="single"/><w:insideH w:color="000001" w:space="0" w:sz="8" w:val="single"/><w:right w:color="000001" w:space="0" w:sz="8" w:val="single"/><w:insideV w:color="000001" w:space="0" w:sz="8" w:val="single"/></w:tblBorders><w:tblCellMar><w:top w:type="dxa" w:w="100"/><w:left w:type="dxa" w:w="80"/><w:bottom w:type="dxa" w:w="100"/><w:right w:type="dxa" w:w="100"/></w:tblCellMar></w:tblPr><w:tblGrid><w:gridCol w:w="4679"/><w:gridCol w:w="4679"/></w:tblGrid><w:tr><w:trPr><w:cantSplit w:val="false"/></w:trPr><w:tc><w:tcPr><w:tcW w:type="dxa" w:w="4679"/><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wiki-editions-evaluation.pdf</w:t></w:r></w:p></w:tc><w:tc><w:tcPr><w:tcW w:type="dxa" w:w="4679"/><w:tcBorders><w:top w:color="000001" w:space="0" w:sz="8" w:val="single"/><w:left w:color="000001" w:space="0" w:sz="8" w:val="single"/><w:bottom w:color="000001" w:space="0" w:sz="8" w:val="single"/><w:right w:color="000001" w:space="0" w:sz="8" w:val="single"/></w:tcBorders><w:shd w:fill="FFFFFF" w:val="clear"/><w:tcMar><w:left w:type="dxa" w:w="80"/></w:tcMar></w:tcPr><w:p><w:pPr><w:pStyle w:val="style0"/><w:spacing w:line="100" w:lineRule="atLeast"/><w:jc w:val="both"/><w:rPr></w:rPr></w:pPr><w:r><w:rPr></w:rPr><w:t>wiki-co</w:t></w:r><w:ins w:author="Zoe" w:date="2014-09-23T12:30:00Z" w:id="600"><w:r><w:rPr></w:rPr><w:t>-</w:t></w:r></w:ins><w:r><w:rPr></w:rPr><w:t>author-evaluation.pdf</w:t></w:r></w:p></w:tc></w:tr></w:tbl><w:p><w:pPr><w:pStyle w:val="style0"/><w:jc w:val="both"/><w:rPr></w:rPr></w:pPr><w:r><w:rPr></w:rPr><w:t>Figure 4. Values of evaluation (scale 1-5) (a)</w:t></w:r><w:ins w:author="Zoe" w:date="2014-09-23T12:10:00Z" w:id="601"><w:r><w:rPr></w:rPr><w:t>,</w:t></w:r></w:ins><w:r><w:rPr></w:rPr><w:t xml:space="preserve"> average evaluation and standard deviation of evaluation documents </w:t></w:r><w:commentRangeStart w:id="14"/><w:r><w:rPr></w:rPr><w:t>by bins of number of editions</w:t></w:r><w:commentRangeEnd w:id="14"/><w:r><w:rPr></w:rPr></w:r><w:r><w:rPr></w:rPr><w:commentReference w:id="14"/></w:r><w:ins w:author="Zoe" w:date="2014-09-23T12:10:00Z" w:id="602"><w:r><w:rPr></w:rPr><w:t>. I</w:t></w:r></w:ins><w:del w:author="Zoe" w:date="2014-09-23T12:10:00Z" w:id="603"><w:r><w:rPr></w:rPr><w:delText>, i</w:delText></w:r></w:del><w:r><w:rPr></w:rPr><w:t>n</w:t></w:r><w:ins w:author="Zoe" w:date="2014-09-23T12:10:00Z" w:id="604"><w:r><w:rPr></w:rPr><w:t xml:space="preserve"> a</w:t></w:r></w:ins><w:r><w:rPr></w:rPr><w:t xml:space="preserve"> similar way, </w:t></w:r><w:del w:author="Zoe" w:date="2014-09-23T13:28:00Z" w:id="605"><w:r><w:rPr></w:rPr><w:delText>(</w:delText></w:r></w:del><w:r><w:rPr></w:rPr><w:t>b</w:t></w:r><w:del w:author="Zoe" w:date="2014-09-23T13:28:00Z" w:id="606"><w:r><w:rPr></w:rPr><w:delText>)</w:delText></w:r></w:del><w:r><w:rPr></w:rPr><w:t xml:space="preserve"> show</w:t></w:r><w:ins w:author="Zoe" w:date="2014-09-23T12:11:00Z" w:id="607"><w:r><w:rPr></w:rPr><w:t>s the</w:t></w:r></w:ins><w:r><w:rPr></w:rPr><w:t xml:space="preserve"> average evaluation and standard deviation of evaluation documents </w:t></w:r><w:commentRangeStart w:id="15"/><w:r><w:rPr></w:rPr><w:t xml:space="preserve">by bins of </w:t></w:r><w:commentRangeEnd w:id="15"/><w:r><w:rPr></w:rPr></w:r><w:r><w:rPr></w:rPr><w:commentReference w:id="15"/></w:r><w:r><w:rPr></w:rPr><w:t>number of co</w:t></w:r><w:ins w:author="Zoe" w:date="2014-09-23T12:30:00Z" w:id="608"><w:r><w:rPr></w:rPr><w:t>-</w:t></w:r></w:ins><w:r><w:rPr></w:rPr><w:t>author</w:t></w:r><w:ins w:author="Zoe" w:date="2014-09-23T12:11:00Z" w:id="609"><w:r><w:rPr></w:rPr><w:t>s</w:t></w:r></w:ins><w:r><w:rPr></w:rPr><w:t xml:space="preserve"> of wiki pages.</w:t></w:r></w:p><w:p><w:pPr><w:pStyle w:val="style0"/><w:jc w:val="both"/><w:rPr></w:rPr></w:pPr><w:r><w:rPr></w:rPr></w:r></w:p><w:p><w:pPr><w:pStyle w:val="style0"/><w:jc w:val="both"/><w:rPr></w:rPr></w:pPr><w:r><w:rPr></w:rPr><w:t>Figure 4</w:t></w:r><w:del w:author="Zoe" w:date="2014-09-23T12:11:00Z" w:id="610"><w:r><w:rPr></w:rPr><w:delText>.</w:delText></w:r></w:del><w:r><w:rPr></w:rPr><w:t xml:space="preserve"> shows the evaluation of each document in the Wik</w:t></w:r><w:del w:author="Zoe" w:date="2014-09-23T12:11:00Z" w:id="611"><w:r><w:rPr></w:rPr><w:delText>i</w:delText></w:r></w:del><w:r><w:rPr></w:rPr><w:t>ITRB</w:t></w:r><w:ins w:author="Zoe" w:date="2014-09-23T13:30:00Z" w:id="612"><w:r><w:rPr></w:rPr><w:t>,</w:t></w:r></w:ins><w:r><w:rPr></w:rPr><w:t xml:space="preserve"> and </w:t></w:r><w:ins w:author="Zoe" w:date="2014-09-23T13:31:00Z" w:id="613"><w:r><w:rPr></w:rPr><w:t xml:space="preserve">demonstrates </w:t></w:r></w:ins><w:r><w:rPr></w:rPr><w:t>how the documents with more editions or more co</w:t></w:r><w:ins w:author="Zoe" w:date="2014-09-23T12:30:00Z" w:id="614"><w:r><w:rPr></w:rPr><w:t>-</w:t></w:r></w:ins><w:r><w:rPr></w:rPr><w:t xml:space="preserve">authors </w:t></w:r><w:del w:author="Zoe" w:date="2014-09-23T13:30:00Z" w:id="615"><w:r><w:rPr></w:rPr><w:delText xml:space="preserve">have </w:delText></w:r></w:del><w:ins w:author="Zoe" w:date="2014-09-23T13:30:00Z" w:id="616"><w:r><w:rPr></w:rPr><w:t xml:space="preserve">receive </w:t></w:r></w:ins><w:ins w:author="Zoe" w:date="2014-09-23T12:11:00Z" w:id="617"><w:r><w:rPr></w:rPr><w:t xml:space="preserve">a </w:t></w:r></w:ins><w:r><w:rPr></w:rPr><w:t xml:space="preserve">better evaluation (scale 1-5). These results suggest that </w:t></w:r><w:del w:author="Zoe" w:date="2014-09-23T12:12:00Z" w:id="618"><w:r><w:rPr></w:rPr><w:delText xml:space="preserve">the </w:delText></w:r></w:del><w:r><w:rPr></w:rPr><w:t xml:space="preserve">individual </w:t></w:r><w:ins w:author="Zoe" w:date="2014-09-23T12:12:00Z" w:id="619"><w:r><w:rPr></w:rPr><w:t xml:space="preserve">edition </w:t></w:r></w:ins><w:r><w:rPr></w:rPr><w:t xml:space="preserve">capacity </w:t></w:r><w:del w:author="Zoe" w:date="2014-09-23T12:12:00Z" w:id="620"><w:r><w:rPr></w:rPr><w:delText xml:space="preserve">of editions </w:delText></w:r></w:del><w:r><w:rPr></w:rPr><w:t xml:space="preserve">and </w:t></w:r><w:del w:author="Zoe" w:date="2014-09-23T12:12:00Z" w:id="621"><w:r><w:rPr></w:rPr><w:delText xml:space="preserve">the </w:delText></w:r></w:del><w:r><w:rPr></w:rPr><w:t xml:space="preserve">time are </w:t></w:r><w:del w:author="Zoe" w:date="2014-09-23T12:12:00Z" w:id="622"><w:r><w:rPr></w:rPr><w:delText xml:space="preserve">relevance </w:delText></w:r></w:del><w:ins w:author="Zoe" w:date="2014-09-23T12:12:00Z" w:id="623"><w:r><w:rPr></w:rPr><w:t xml:space="preserve">relevant </w:t></w:r></w:ins><w:del w:author="Zoe" w:date="2014-09-23T12:13:00Z" w:id="624"><w:r><w:rPr></w:rPr><w:delText xml:space="preserve">to </w:delText></w:r></w:del><w:ins w:author="Zoe" w:date="2014-09-23T12:13:00Z" w:id="625"><w:r><w:rPr></w:rPr><w:t xml:space="preserve">for the </w:t></w:r></w:ins><w:del w:author="Zoe" w:date="2014-09-23T12:13:00Z" w:id="626"><w:r><w:rPr></w:rPr><w:delText xml:space="preserve">acquire </w:delText></w:r></w:del><w:ins w:author="Zoe" w:date="2014-09-23T12:13:00Z" w:id="627"><w:r><w:rPr></w:rPr><w:t xml:space="preserve">acquisition of </w:t></w:r></w:ins><w:r><w:rPr></w:rPr><w:t xml:space="preserve">emergent </w:t></w:r><w:ins w:author="Zoe" w:date="2014-09-23T12:13:00Z" w:id="628"><w:r><w:rPr></w:rPr><w:t xml:space="preserve">properties </w:t></w:r></w:ins><w:r><w:rPr></w:rPr><w:t xml:space="preserve">such as </w:t></w:r><w:ins w:author="Zoe" w:date="2014-09-23T13:32:00Z" w:id="629"><w:r><w:rPr></w:rPr><w:t xml:space="preserve">those of </w:t></w:r></w:ins><w:del w:author="Zoe" w:date="2014-09-23T12:13:00Z" w:id="630"><w:r><w:rPr></w:rPr><w:delText xml:space="preserve">properties </w:delText></w:r></w:del><w:del w:author="Zoe" w:date="2014-09-23T13:31:00Z" w:id="631"><w:r><w:rPr></w:rPr><w:delText xml:space="preserve">of </w:delText></w:r></w:del><w:r><w:rPr></w:rPr><w:t>small world</w:t></w:r><w:ins w:author="Zoe" w:date="2014-09-23T13:32:00Z" w:id="632"><w:r><w:rPr></w:rPr><w:t xml:space="preserve"> </w:t></w:r></w:ins><w:ins w:author="Zoe" w:date="2014-09-23T13:33:00Z" w:id="633"><w:r><w:rPr></w:rPr><w:t>networks</w:t></w:r></w:ins><w:r><w:rPr></w:rPr><w:t>, where</w:t></w:r><w:del w:author="Zoe" w:date="2014-09-23T12:13:00Z" w:id="634"><w:r><w:rPr></w:rPr><w:delText>,</w:delText></w:r></w:del><w:r><w:rPr></w:rPr><w:t xml:space="preserve"> </w:t></w:r><w:del w:author="Zoe" w:date="2014-09-23T12:13:00Z" w:id="635"><w:r><w:rPr></w:rPr><w:delText xml:space="preserve">the </w:delText></w:r></w:del><w:r><w:rPr></w:rPr><w:t>group</w:t></w:r><w:del w:author="Zoe" w:date="2014-09-23T12:13:00Z" w:id="636"><w:r><w:rPr></w:rPr><w:delText>s</w:delText></w:r></w:del><w:r><w:rPr></w:rPr><w:t xml:space="preserve"> composition is self-organized. At </w:t></w:r><w:ins w:author="Zoe" w:date="2014-09-23T12:14:00Z" w:id="637"><w:r><w:rPr></w:rPr><w:t xml:space="preserve">the </w:t></w:r></w:ins><w:r><w:rPr></w:rPr><w:t xml:space="preserve">same time, </w:t></w:r><w:ins w:author="Zoe" w:date="2014-09-23T12:14:00Z" w:id="638"><w:r><w:rPr></w:rPr><w:t xml:space="preserve">the </w:t></w:r></w:ins><w:r><w:rPr></w:rPr><w:t xml:space="preserve">accumulation of </w:t></w:r><w:ins w:author="Zoe" w:date="2014-09-23T12:14:00Z" w:id="639"><w:r><w:rPr></w:rPr><w:t xml:space="preserve">a </w:t></w:r></w:ins><w:r><w:rPr></w:rPr><w:t xml:space="preserve">number of editions </w:t></w:r><w:del w:author="Zoe" w:date="2014-09-23T13:31:00Z" w:id="640"><w:r><w:rPr></w:rPr><w:delText xml:space="preserve">have </w:delText></w:r></w:del><w:ins w:author="Zoe" w:date="2014-09-23T13:31:00Z" w:id="641"><w:r><w:rPr></w:rPr><w:t xml:space="preserve">has </w:t></w:r></w:ins><w:ins w:author="Zoe" w:date="2014-09-23T12:14:00Z" w:id="642"><w:r><w:rPr></w:rPr><w:t xml:space="preserve">an </w:t></w:r></w:ins><w:r><w:rPr></w:rPr><w:t xml:space="preserve">effect </w:t></w:r><w:del w:author="Zoe" w:date="2014-09-23T12:14:00Z" w:id="643"><w:r><w:rPr></w:rPr><w:delText xml:space="preserve">in </w:delText></w:r></w:del><w:ins w:author="Zoe" w:date="2014-09-23T12:14:00Z" w:id="644"><w:r><w:rPr></w:rPr><w:t xml:space="preserve">on </w:t></w:r></w:ins><w:r><w:rPr></w:rPr><w:t>the qualifications of documents. In sum, it suggest</w:t></w:r><w:ins w:author="Zoe" w:date="2014-09-23T12:14:00Z" w:id="645"><w:r><w:rPr></w:rPr><w:t>s</w:t></w:r></w:ins><w:r><w:rPr></w:rPr><w:t xml:space="preserve"> that collective intelligence is related </w:t></w:r><w:del w:author="Zoe" w:date="2014-09-23T12:14:00Z" w:id="646"><w:r><w:rPr></w:rPr><w:delText xml:space="preserve">with </w:delText></w:r></w:del><w:ins w:author="Zoe" w:date="2014-09-23T12:14:00Z" w:id="647"><w:r><w:rPr></w:rPr><w:t xml:space="preserve">to the </w:t></w:r></w:ins><w:r><w:rPr></w:rPr><w:t>accumulation dynamics of editions, thus</w:t></w:r><w:del w:author="Zoe" w:date="2014-09-23T12:14:00Z" w:id="648"><w:r><w:rPr></w:rPr><w:delText>,</w:delText></w:r></w:del><w:r><w:rPr></w:rPr><w:t xml:space="preserve"> </w:t></w:r><w:ins w:author="Zoe" w:date="2014-09-23T12:15:00Z" w:id="649"><w:r><w:rPr></w:rPr><w:t xml:space="preserve">with the better documents there are </w:t></w:r></w:ins><w:del w:author="Zoe" w:date="2014-09-23T12:14:00Z" w:id="650"><w:r><w:rPr></w:rPr><w:delText xml:space="preserve">to </w:delText></w:r></w:del><w:r><w:rPr></w:rPr><w:t xml:space="preserve">more editions </w:t></w:r><w:del w:author="Zoe" w:date="2014-09-23T12:15:00Z" w:id="651"><w:r><w:rPr></w:rPr><w:delText xml:space="preserve">better documents </w:delText></w:r></w:del><w:r><w:rPr></w:rPr><w:t>and more agents work</w:t></w:r><w:ins w:author="Zoe" w:date="2014-09-23T12:15:00Z" w:id="652"><w:r><w:rPr></w:rPr><w:t>ing on them.</w:t></w:r></w:ins><w:del w:author="Zoe" w:date="2014-09-23T12:15:00Z" w:id="653"><w:r><w:rPr></w:rPr><w:delText xml:space="preserve">ing in the better documents, </w:delText></w:r></w:del><w:ins w:author="Zoe" w:date="2014-09-23T12:15:00Z" w:id="654"><w:r><w:rPr></w:rPr><w:t xml:space="preserve"> This</w:t></w:r></w:ins><w:del w:author="Zoe" w:date="2014-09-23T12:15:00Z" w:id="655"><w:r><w:rPr></w:rPr><w:delText>it</w:delText></w:r></w:del><w:r><w:rPr></w:rPr><w:t xml:space="preserve"> constrain</w:t></w:r><w:ins w:author="Zoe" w:date="2014-09-23T12:15:00Z" w:id="656"><w:r><w:rPr></w:rPr><w:t>s</w:t></w:r></w:ins><w:r><w:rPr></w:rPr><w:t xml:space="preserve"> the evolution of co-editor network</w:t></w:r><w:ins w:author="Zoe" w:date="2014-09-23T13:32:00Z" w:id="657"><w:r><w:rPr></w:rPr><w:t>s</w:t></w:r></w:ins><w:r><w:rPr></w:rPr><w:t xml:space="preserve"> and </w:t></w:r><w:ins w:author="Zoe" w:date="2014-09-23T13:32:00Z" w:id="658"><w:r><w:rPr></w:rPr><w:t xml:space="preserve">the </w:t></w:r></w:ins><w:r><w:rPr></w:rPr><w:t xml:space="preserve">structural properties of </w:t></w:r><w:commentRangeStart w:id="16"/><w:r><w:rPr></w:rPr><w:t xml:space="preserve">small networks </w:t></w:r><w:commentRangeEnd w:id="16"/><w:r><w:rPr></w:rPr></w:r><w:r><w:rPr></w:rPr><w:commentReference w:id="16"/></w:r><w:r><w:rPr></w:rPr><w:t xml:space="preserve">appear.   </w:t></w:r></w:p><w:p><w:pPr><w:pStyle w:val="style0"/><w:jc w:val="both"/><w:rPr></w:rPr></w:pPr><w:r><w:rPr></w:rPr></w:r></w:p><w:p><w:pPr><w:pStyle w:val="style0"/><w:jc w:val="both"/><w:rPr><w:rFonts w:ascii="Trebuchet MS" w:cs="Trebuchet MS" w:eastAsia="Trebuchet MS" w:hAnsi="Trebuchet MS"/><w:sz w:val="32"/></w:rPr></w:pPr><w:r><w:rPr><w:rFonts w:ascii="Trebuchet MS" w:cs="Trebuchet MS" w:eastAsia="Trebuchet MS" w:hAnsi="Trebuchet MS"/><w:sz w:val="32"/></w:rPr><w:t>Discussion and future work</w:t></w:r></w:p><w:p><w:pPr><w:pStyle w:val="style0"/><w:jc w:val="both"/><w:rPr></w:rPr></w:pPr><w:r><w:rPr></w:rPr></w:r></w:p><w:p><w:pPr><w:pStyle w:val="style0"/><w:jc w:val="both"/><w:rPr></w:rPr></w:pPr><w:r><w:rPr></w:rPr><w:t xml:space="preserve">Collective intelligence can be understood as the capacity of </w:t></w:r><w:ins w:author="Zoe" w:date="2014-09-23T12:15:00Z" w:id="659"><w:r><w:rPr></w:rPr><w:t xml:space="preserve">a </w:t></w:r></w:ins><w:r><w:rPr></w:rPr><w:t>collective system to evolve toward</w:t></w:r><w:ins w:author="Zoe" w:date="2014-09-23T15:20:00Z" w:id="660"><w:r><w:rPr></w:rPr><w:t>s</w:t></w:r></w:ins><w:r><w:rPr></w:rPr><w:t xml:space="preserve"> higher order complexity through networks of individual capacities. We observe</w:t></w:r><w:ins w:author="Zoe" w:date="2014-09-23T12:16:00Z" w:id="661"><w:r><w:rPr></w:rPr><w:t>d</w:t></w:r></w:ins><w:r><w:rPr></w:rPr><w:t xml:space="preserve"> two collective systems </w:t></w:r><w:del w:author="Zoe" w:date="2014-09-23T12:16:00Z" w:id="662"><w:r><w:rPr></w:rPr><w:delText xml:space="preserve">as </w:delText></w:r></w:del><w:ins w:author="Zoe" w:date="2014-09-23T12:16:00Z" w:id="663"><w:r><w:rPr></w:rPr><w:t xml:space="preserve">in terms of </w:t></w:r></w:ins><w:r><w:rPr></w:rPr><w:t>a dynamic</w:t></w:r><w:del w:author="Zoe" w:date="2014-09-23T12:16:00Z" w:id="664"><w:r><w:rPr></w:rPr><w:delText>al</w:delText></w:r></w:del><w:r><w:rPr></w:rPr><w:t xml:space="preserve"> process </w:t></w:r><w:ins w:author="Zoe" w:date="2014-09-23T15:20:00Z" w:id="665"><w:r><w:rPr></w:rPr><w:t>i</w:t></w:r></w:ins><w:del w:author="Zoe" w:date="2014-09-23T15:20:00Z" w:id="666"><w:r><w:rPr></w:rPr><w:delText>o</w:delText></w:r></w:del><w:r><w:rPr></w:rPr><w:t>n complex networks</w:t></w:r><w:r><w:rPr><w:rFonts w:ascii="Times New Roman" w:cs="Times New Roman" w:eastAsia="Times New Roman" w:hAnsi="Times New Roman"/><w:sz w:val="24"/></w:rPr><w:t>—</w:t></w:r><w:ins w:author="Zoe" w:date="2014-09-23T12:16:00Z" w:id="667"><w:r><w:rPr><w:rFonts w:ascii="Times New Roman" w:cs="Times New Roman" w:eastAsia="Times New Roman" w:hAnsi="Times New Roman"/><w:sz w:val="24"/></w:rPr><w:t xml:space="preserve">the </w:t></w:r></w:ins><w:r><w:rPr></w:rPr><w:t>Wiki c</w:t></w:r><w:ins w:author="Zoe" w:date="2014-09-23T12:16:00Z" w:id="668"><w:r><w:rPr></w:rPr><w:t>o</w:t></w:r></w:ins><w:r><w:rPr></w:rPr><w:t>urse PeSO and an agent</w:t></w:r><w:ins w:author="Zoe" w:date="2014-09-23T12:16:00Z" w:id="669"><w:r><w:rPr></w:rPr><w:t>-</w:t></w:r></w:ins><w:del w:author="Zoe" w:date="2014-09-23T12:16:00Z" w:id="670"><w:r><w:rPr></w:rPr><w:delText xml:space="preserve"> </w:delText></w:r></w:del><w:r><w:rPr></w:rPr><w:t>based model based on wiki systems. The results from</w:t></w:r><w:ins w:author="Zoe" w:date="2014-09-23T12:16:00Z" w:id="671"><w:r><w:rPr></w:rPr><w:t xml:space="preserve"> both the</w:t></w:r></w:ins><w:r><w:rPr></w:rPr><w:t xml:space="preserve"> </w:t></w:r><w:del w:author="Zoe" w:date="2014-09-23T13:39:00Z" w:id="672"><w:r><w:rPr></w:rPr><w:delText xml:space="preserve">wiki </w:delText></w:r></w:del><w:r><w:rPr></w:rPr><w:t>c</w:t></w:r><w:ins w:author="Zoe" w:date="2014-09-23T12:16:00Z" w:id="673"><w:r><w:rPr></w:rPr><w:t>o</w:t></w:r></w:ins><w:r><w:rPr></w:rPr><w:t xml:space="preserve">urse </w:t></w:r><w:del w:author="Zoe" w:date="2014-09-23T13:39:00Z" w:id="674"><w:r><w:rPr></w:rPr><w:delText xml:space="preserve">PeSO </w:delText></w:r></w:del><w:r><w:rPr></w:rPr><w:t xml:space="preserve">and the model </w:t></w:r><w:del w:author="Zoe" w:date="2014-09-23T13:39:00Z" w:id="675"><w:r><w:rPr></w:rPr><w:delText xml:space="preserve">are </w:delText></w:r></w:del><w:ins w:author="Zoe" w:date="2014-09-23T13:39:00Z" w:id="676"><w:r><w:rPr></w:rPr><w:t xml:space="preserve">were </w:t></w:r></w:ins><w:r><w:rPr></w:rPr><w:t xml:space="preserve">contrasted with a random network baseline model. </w:t></w:r><w:del w:author="Zoe" w:date="2014-09-23T12:17:00Z" w:id="677"><w:r><w:rPr></w:rPr><w:delText>For b</w:delText></w:r></w:del><w:ins w:author="Zoe" w:date="2014-09-23T12:17:00Z" w:id="678"><w:r><w:rPr></w:rPr><w:t>B</w:t></w:r></w:ins><w:r><w:rPr></w:rPr><w:t xml:space="preserve">oth </w:t></w:r><w:del w:author="Zoe" w:date="2014-09-23T12:17:00Z" w:id="679"><w:r><w:rPr></w:rPr><w:delText xml:space="preserve">wiki </w:delText></w:r></w:del><w:ins w:author="Zoe" w:date="2014-09-23T12:17:00Z" w:id="680"><w:r><w:rPr></w:rPr><w:t xml:space="preserve">the </w:t></w:r></w:ins><w:r><w:rPr></w:rPr><w:t>c</w:t></w:r><w:ins w:author="Zoe" w:date="2014-09-23T12:17:00Z" w:id="681"><w:r><w:rPr></w:rPr><w:t>o</w:t></w:r></w:ins><w:r><w:rPr></w:rPr><w:t xml:space="preserve">urse </w:t></w:r><w:del w:author="Zoe" w:date="2014-09-23T13:39:00Z" w:id="682"><w:r><w:rPr></w:rPr><w:delText>Pe</w:delText></w:r></w:del><w:del w:author="Zoe" w:date="2014-09-23T12:17:00Z" w:id="683"><w:r><w:rPr></w:rPr><w:delText>S</w:delText></w:r></w:del><w:del w:author="Zoe" w:date="2014-09-23T13:39:00Z" w:id="684"><w:r><w:rPr></w:rPr><w:delText xml:space="preserve">O </w:delText></w:r></w:del><w:r><w:rPr></w:rPr><w:t>and the model show dynamics of accumulation, in which</w:t></w:r><w:del w:author="Zoe" w:date="2014-09-23T12:17:00Z" w:id="685"><w:r><w:rPr></w:rPr><w:delText>,</w:delText></w:r></w:del><w:r><w:rPr></w:rPr><w:t xml:space="preserve"> statistical properties of non-equilibrium networks appear. The proposed model reproduces the behavior observed in the </w:t></w:r><w:ins w:author="Zoe" w:date="2014-09-23T13:40:00Z" w:id="686"><w:r><w:rPr></w:rPr><w:t xml:space="preserve">PeSO </w:t></w:r></w:ins><w:del w:author="Zoe" w:date="2014-09-23T13:40:00Z" w:id="687"><w:r><w:rPr></w:rPr><w:delText xml:space="preserve">wiki </w:delText></w:r></w:del><w:r><w:rPr></w:rPr><w:t>c</w:t></w:r><w:ins w:author="Zoe" w:date="2014-09-23T12:17:00Z" w:id="688"><w:r><w:rPr></w:rPr><w:t>o</w:t></w:r></w:ins><w:r><w:rPr></w:rPr><w:t>urse</w:t></w:r><w:del w:author="Zoe" w:date="2014-09-23T13:40:00Z" w:id="689"><w:r><w:rPr></w:rPr><w:delText xml:space="preserve"> </w:delText></w:r></w:del><w:del w:author="Zoe" w:date="2014-09-23T12:17:00Z" w:id="690"><w:r><w:rPr></w:rPr><w:delText xml:space="preserve">of </w:delText></w:r></w:del><w:del w:author="Zoe" w:date="2014-09-23T13:40:00Z" w:id="691"><w:r><w:rPr></w:rPr><w:delText>PeSO</w:delText></w:r></w:del><w:del w:author="Zoe" w:date="2014-09-23T12:17:00Z" w:id="692"><w:r><w:rPr></w:rPr><w:delText xml:space="preserve">, </w:delText></w:r></w:del><w:ins w:author="Zoe" w:date="2014-09-23T12:17:00Z" w:id="693"><w:r><w:rPr></w:rPr><w:t xml:space="preserve">; </w:t></w:r></w:ins><w:del w:author="Zoe" w:date="2014-09-23T13:40:00Z" w:id="694"><w:r><w:rPr></w:rPr><w:delText xml:space="preserve">at same time, </w:delText></w:r></w:del><w:r><w:rPr></w:rPr><w:t>this behavio</w:t></w:r><w:del w:author="Zoe" w:date="2014-09-23T12:17:00Z" w:id="695"><w:r><w:rPr></w:rPr><w:delText>u</w:delText></w:r></w:del><w:r><w:rPr></w:rPr><w:t xml:space="preserve">r is </w:t></w:r><w:ins w:author="Zoe" w:date="2014-09-23T13:40:00Z" w:id="696"><w:r><w:rPr></w:rPr><w:t xml:space="preserve">also </w:t></w:r></w:ins><w:r><w:rPr></w:rPr><w:t xml:space="preserve">described </w:t></w:r><w:del w:author="Zoe" w:date="2014-09-23T13:40:00Z" w:id="697"><w:r><w:rPr></w:rPr><w:delText xml:space="preserve">by </w:delText></w:r></w:del><w:ins w:author="Zoe" w:date="2014-09-23T13:40:00Z" w:id="698"><w:r><w:rPr></w:rPr><w:t xml:space="preserve">for </w:t></w:r></w:ins><w:r><w:rPr></w:rPr><w:t>small world</w:t></w:r><w:del w:author="Zoe" w:date="2014-09-23T12:17:00Z" w:id="699"><w:r><w:rPr></w:rPr><w:delText xml:space="preserve"> </w:delText></w:r></w:del><w:r><w:rPr></w:rPr><w:t xml:space="preserve"> networks (Duncan J. Watts &amp; Steven H. Strogats, 1998). </w:t></w:r><w:del w:author="Zoe" w:date="2014-09-23T12:18:00Z" w:id="700"><w:r><w:rPr></w:rPr><w:delText>Thus</w:delText></w:r></w:del><w:ins w:author="Zoe" w:date="2014-09-23T12:18:00Z" w:id="701"><w:r><w:rPr></w:rPr><w:t>From this</w:t></w:r></w:ins><w:r><w:rPr></w:rPr><w:t>, we interpret</w:t></w:r><w:ins w:author="Zoe" w:date="2014-09-23T12:17:00Z" w:id="702"><w:r><w:rPr></w:rPr><w:t xml:space="preserve"> that</w:t></w:r></w:ins><w:del w:author="Zoe" w:date="2014-09-23T12:17:00Z" w:id="703"><w:r><w:rPr></w:rPr><w:delText>ed the</w:delText></w:r></w:del><w:r><w:rPr></w:rPr><w:t xml:space="preserve"> collective intelligence </w:t></w:r><w:del w:author="Zoe" w:date="2014-09-23T12:18:00Z" w:id="704"><w:r><w:rPr></w:rPr><w:delText xml:space="preserve">as an </w:delText></w:r></w:del><w:r><w:rPr></w:rPr><w:t>emerg</w:t></w:r><w:del w:author="Zoe" w:date="2014-09-23T12:18:00Z" w:id="705"><w:r><w:rPr></w:rPr><w:delText>enc</w:delText></w:r></w:del><w:r><w:rPr></w:rPr><w:t>e</w:t></w:r><w:ins w:author="Zoe" w:date="2014-09-23T12:18:00Z" w:id="706"><w:r><w:rPr></w:rPr><w:t>s</w:t></w:r></w:ins><w:r><w:rPr></w:rPr><w:t xml:space="preserve"> from cumulative dynamics.</w:t></w:r></w:p><w:p><w:pPr><w:pStyle w:val="style0"/><w:jc w:val="both"/><w:rPr></w:rPr></w:pPr><w:r><w:rPr></w:rPr></w:r></w:p><w:p><w:pPr><w:pStyle w:val="style0"/><w:jc w:val="both"/><w:rPr></w:rPr></w:pPr><w:r><w:rPr></w:rPr><w:t xml:space="preserve">Two measurements </w:t></w:r><w:del w:author="Zoe" w:date="2014-09-23T15:21:00Z" w:id="707"><w:r><w:rPr></w:rPr><w:delText xml:space="preserve">are </w:delText></w:r></w:del><w:ins w:author="Zoe" w:date="2014-09-23T15:21:00Z" w:id="708"><w:r><w:rPr></w:rPr><w:t xml:space="preserve">have been </w:t></w:r></w:ins><w:r><w:rPr></w:rPr><w:t>observed</w:t></w:r><w:ins w:author="Zoe" w:date="2014-09-23T12:18:00Z" w:id="709"><w:r><w:rPr></w:rPr><w:t>:</w:t></w:r></w:ins><w:r><w:rPr></w:rPr><w:t xml:space="preserve"> clustering coefficient and average path length. </w:t></w:r><w:del w:author="Zoe" w:date="2014-09-23T12:18:00Z" w:id="710"><w:r><w:rPr></w:rPr><w:delText>The clustering coefficient and average path length has</w:delText></w:r></w:del><w:ins w:author="Zoe" w:date="2014-09-23T12:18:00Z" w:id="711"><w:r><w:rPr></w:rPr><w:t>Both had</w:t></w:r></w:ins><w:r><w:rPr></w:rPr><w:t xml:space="preserve"> consistent </w:t></w:r><w:del w:author="Zoe" w:date="2014-09-23T12:18:00Z" w:id="712"><w:r><w:rPr></w:rPr><w:delText xml:space="preserve">by </w:delText></w:r></w:del><w:r><w:rPr></w:rPr><w:t xml:space="preserve">values </w:t></w:r><w:ins w:author="Zoe" w:date="2014-09-23T12:18:00Z" w:id="713"><w:r><w:rPr></w:rPr><w:t xml:space="preserve">in terms </w:t></w:r></w:ins><w:r><w:rPr></w:rPr><w:t xml:space="preserve">of individual </w:t></w:r><w:ins w:author="Zoe" w:date="2014-09-23T12:18:00Z" w:id="714"><w:r><w:rPr></w:rPr><w:t xml:space="preserve">edition </w:t></w:r></w:ins><w:r><w:rPr></w:rPr><w:t xml:space="preserve">capacity </w:t></w:r><w:del w:author="Zoe" w:date="2014-09-23T12:18:00Z" w:id="715"><w:r><w:rPr></w:rPr><w:delText xml:space="preserve">editions </w:delText></w:r></w:del><w:r><w:rPr></w:rPr><w:t>(k) and time units (t)</w:t></w:r><w:ins w:author="Zoe" w:date="2014-09-23T12:19:00Z" w:id="716"><w:r><w:rPr></w:rPr><w:t>,</w:t></w:r></w:ins><w:r><w:rPr></w:rPr><w:t xml:space="preserve"> where neither </w:t></w:r><w:del w:author="Zoe" w:date="2014-09-23T12:19:00Z" w:id="717"><w:r><w:rPr></w:rPr><w:delText xml:space="preserve">can </w:delText></w:r></w:del><w:ins w:author="Zoe" w:date="2014-09-23T12:19:00Z" w:id="718"><w:r><w:rPr></w:rPr><w:t xml:space="preserve">could </w:t></w:r></w:ins><w:r><w:rPr></w:rPr><w:t>be too large or too small. As the results show, when values are too large, the outcome of the simulation are complete graphs, and when values are too small</w:t></w:r><w:ins w:author="Zoe" w:date="2014-09-23T12:19:00Z" w:id="719"><w:r><w:rPr></w:rPr><w:t>, the</w:t></w:r></w:ins><w:r><w:rPr></w:rPr><w:t xml:space="preserve"> graphs are not connected, which means that </w:t></w:r><w:ins w:author="Zoe" w:date="2014-09-23T12:19:00Z" w:id="720"><w:r><w:rPr></w:rPr><w:t xml:space="preserve">either </w:t></w:r></w:ins><w:del w:author="Zoe" w:date="2014-09-23T13:40:00Z" w:id="721"><w:r><w:rPr></w:rPr><w:delText xml:space="preserve">it’s </w:delText></w:r></w:del><w:ins w:author="Zoe" w:date="2014-09-23T13:40:00Z" w:id="722"><w:r><w:rPr></w:rPr><w:t xml:space="preserve">it is </w:t></w:r></w:ins><w:r><w:rPr></w:rPr><w:t>a random system or it</w:t></w:r><w:ins w:author="Zoe" w:date="2014-09-23T13:40:00Z" w:id="723"><w:r><w:rPr></w:rPr><w:t xml:space="preserve"> i</w:t></w:r></w:ins><w:del w:author="Zoe" w:date="2014-09-23T13:40:00Z" w:id="724"><w:r><w:rPr></w:rPr><w:delText>’</w:delText></w:r></w:del><w:r><w:rPr></w:rPr><w:t xml:space="preserve">s too simple. </w:t></w:r><w:del w:author="Zoe" w:date="2014-09-23T12:19:00Z" w:id="725"><w:r><w:rPr></w:rPr><w:delText>But f</w:delText></w:r></w:del><w:ins w:author="Zoe" w:date="2014-09-23T12:19:00Z" w:id="726"><w:r><w:rPr></w:rPr><w:t>F</w:t></w:r></w:ins><w:r><w:rPr></w:rPr><w:t xml:space="preserve">or </w:t></w:r><w:del w:author="Zoe" w:date="2014-09-23T13:41:00Z" w:id="727"><w:r><w:rPr></w:rPr><w:delText xml:space="preserve">that </w:delText></w:r></w:del><w:ins w:author="Zoe" w:date="2014-09-23T13:41:00Z" w:id="728"><w:r><w:rPr></w:rPr><w:t xml:space="preserve">this </w:t></w:r></w:ins><w:r><w:rPr></w:rPr><w:t>set of values</w:t></w:r><w:ins w:author="Zoe" w:date="2014-09-23T12:19:00Z" w:id="729"><w:r><w:rPr></w:rPr><w:t>, however,</w:t></w:r></w:ins><w:r><w:rPr></w:rPr><w:t xml:space="preserve"> there is enough complexity to replicate phenomena observed in real systems. Thus, we show</w:t></w:r><w:del w:author="Zoe" w:date="2014-09-23T12:19:00Z" w:id="730"><w:r><w:rPr></w:rPr><w:delText>s</w:delText></w:r></w:del><w:r><w:rPr></w:rPr><w:t xml:space="preserve"> how the process of accumulation of editions can be see</w:t></w:r><w:ins w:author="Zoe" w:date="2014-09-23T12:20:00Z" w:id="731"><w:r><w:rPr></w:rPr><w:t>n</w:t></w:r></w:ins><w:r><w:rPr></w:rPr><w:t xml:space="preserve"> as </w:t></w:r><w:ins w:author="Zoe" w:date="2014-09-23T15:22:00Z" w:id="732"><w:r><w:rPr></w:rPr><w:t xml:space="preserve">being </w:t></w:r></w:ins><w:r><w:rPr></w:rPr><w:t xml:space="preserve">self-organized </w:t></w:r><w:ins w:author="Zoe" w:date="2014-09-23T12:20:00Z" w:id="733"><w:r><w:rPr></w:rPr><w:t xml:space="preserve">by </w:t></w:r></w:ins><w:r><w:rPr></w:rPr><w:t>the system.</w:t></w:r></w:p><w:p><w:pPr><w:pStyle w:val="style0"/><w:jc w:val="both"/><w:rPr></w:rPr></w:pPr><w:r><w:rPr></w:rPr></w:r></w:p><w:p><w:pPr><w:pStyle w:val="style0"/><w:jc w:val="both"/><w:rPr></w:rPr></w:pPr><w:r><w:rPr></w:rPr><w:t xml:space="preserve">The results presented here </w:t></w:r><w:del w:author="Zoe" w:date="2014-09-23T12:20:00Z" w:id="734"><w:r><w:rPr></w:rPr><w:delText xml:space="preserve">show </w:delText></w:r></w:del><w:ins w:author="Zoe" w:date="2014-09-23T12:20:00Z" w:id="735"><w:r><w:rPr></w:rPr><w:t xml:space="preserve">demonstrate </w:t></w:r></w:ins><w:r><w:rPr></w:rPr><w:t xml:space="preserve">how </w:t></w:r><w:del w:author="Zoe" w:date="2014-09-23T12:20:00Z" w:id="736"><w:r><w:rPr></w:rPr><w:delText xml:space="preserve">the </w:delText></w:r></w:del><w:r><w:rPr></w:rPr><w:t>collective intelligence emerg</w:t></w:r><w:del w:author="Zoe" w:date="2014-09-23T12:20:00Z" w:id="737"><w:r><w:rPr></w:rPr><w:delText>enc</w:delText></w:r></w:del><w:r><w:rPr></w:rPr><w:t>e</w:t></w:r><w:ins w:author="Zoe" w:date="2014-09-23T12:20:00Z" w:id="738"><w:r><w:rPr></w:rPr><w:t>s</w:t></w:r></w:ins><w:r><w:rPr></w:rPr><w:t xml:space="preserve"> from cumulative dynamics. </w:t></w:r><w:del w:author="Zoe" w:date="2014-09-23T12:20:00Z" w:id="739"><w:r><w:rPr></w:rPr><w:delText xml:space="preserve">The </w:delText></w:r></w:del><w:ins w:author="Zoe" w:date="2014-09-23T12:20:00Z" w:id="740"><w:r><w:rPr></w:rPr><w:t xml:space="preserve">This provides </w:t></w:r></w:ins><w:ins w:author="Zoe" w:date="2014-09-23T15:22:00Z" w:id="741"><w:r><w:rPr></w:rPr><w:t xml:space="preserve">a </w:t></w:r></w:ins><w:r><w:rPr></w:rPr><w:t xml:space="preserve">better understanding </w:t></w:r><w:del w:author="Zoe" w:date="2014-09-23T12:21:00Z" w:id="742"><w:r><w:rPr></w:rPr><w:delText>can be allow</w:delText></w:r></w:del><w:ins w:author="Zoe" w:date="2014-09-23T12:21:00Z" w:id="743"><w:r><w:rPr></w:rPr><w:t>of how</w:t></w:r></w:ins><w:r><w:rPr></w:rPr><w:t xml:space="preserve"> to measure and design systems based on collective intelligence. In the context of higher education systems, one example </w:t></w:r><w:del w:author="Zoe" w:date="2014-09-23T12:21:00Z" w:id="744"><w:r><w:rPr></w:rPr><w:delText xml:space="preserve">about </w:delText></w:r></w:del><w:ins w:author="Zoe" w:date="2014-09-23T12:21:00Z" w:id="745"><w:r><w:rPr></w:rPr><w:t>of this</w:t></w:r></w:ins><w:del w:author="Zoe" w:date="2014-09-23T12:21:00Z" w:id="746"><w:r><w:rPr></w:rPr><w:delText>that</w:delText></w:r></w:del><w:r><w:rPr></w:rPr><w:t xml:space="preserve"> is </w:t></w:r><w:del w:author="Zoe" w:date="2014-09-23T12:21:00Z" w:id="747"><w:r><w:rPr></w:rPr><w:delText xml:space="preserve">the </w:delText></w:r></w:del><w:r><w:rPr></w:rPr><w:t>Wik</w:t></w:r><w:del w:author="Zoe" w:date="2014-09-23T12:21:00Z" w:id="748"><w:r><w:rPr></w:rPr><w:delText xml:space="preserve">i </w:delText></w:r></w:del><w:r><w:rPr></w:rPr><w:t>ITRB activity (</w:t></w:r><w:ins w:author="Zoe" w:date="2014-09-23T12:21:00Z" w:id="749"><w:r><w:rPr></w:rPr><w:t xml:space="preserve">the </w:t></w:r></w:ins><w:del w:author="Zoe" w:date="2014-09-23T12:21:00Z" w:id="750"><w:r><w:rPr></w:rPr><w:delText xml:space="preserve">curse </w:delText></w:r></w:del><w:r><w:rPr></w:rPr><w:t>PeSO</w:t></w:r><w:ins w:author="Zoe" w:date="2014-09-23T12:21:00Z" w:id="751"><w:r><w:rPr></w:rPr><w:t xml:space="preserve"> </w:t></w:r></w:ins><w:ins w:author="Zoe" w:date="2014-09-23T13:41:00Z" w:id="752"><w:r><w:rPr></w:rPr><w:t xml:space="preserve">wiki </w:t></w:r></w:ins><w:ins w:author="Zoe" w:date="2014-09-23T12:21:00Z" w:id="753"><w:r><w:rPr></w:rPr><w:t>course</w:t></w:r></w:ins><w:del w:author="Zoe" w:date="2014-09-23T12:21:00Z" w:id="754"><w:r><w:rPr></w:rPr><w:delText xml:space="preserve">), </w:delText></w:r></w:del><w:ins w:author="Zoe" w:date="2014-09-23T12:21:00Z" w:id="755"><w:r><w:rPr></w:rPr><w:t xml:space="preserve">); </w:t></w:r></w:ins><w:r><w:rPr></w:rPr><w:t xml:space="preserve">however, it </w:t></w:r><w:del w:author="Zoe" w:date="2014-09-23T15:22:00Z" w:id="756"><w:r><w:rPr></w:rPr><w:delText xml:space="preserve">is </w:delText></w:r></w:del><w:ins w:author="Zoe" w:date="2014-09-23T15:22:00Z" w:id="757"><w:r><w:rPr></w:rPr><w:t xml:space="preserve">would be </w:t></w:r></w:ins><w:r><w:rPr></w:rPr><w:t xml:space="preserve">necessary </w:t></w:r><w:ins w:author="Zoe" w:date="2014-09-23T12:21:00Z" w:id="758"><w:r><w:rPr></w:rPr><w:t xml:space="preserve">to develop </w:t></w:r></w:ins><w:r><w:rPr></w:rPr><w:t xml:space="preserve">a better understanding of </w:t></w:r><w:del w:author="Zoe" w:date="2014-09-23T12:21:00Z" w:id="759"><w:r><w:rPr></w:rPr><w:delText xml:space="preserve">the </w:delText></w:r></w:del><w:r><w:rPr></w:rPr><w:t xml:space="preserve">collective intelligence </w:t></w:r><w:ins w:author="Zoe" w:date="2014-09-23T12:22:00Z" w:id="760"><w:r><w:rPr></w:rPr><w:t xml:space="preserve">in order </w:t></w:r></w:ins><w:r><w:rPr></w:rPr><w:t xml:space="preserve">to implement this </w:t></w:r><w:del w:author="Zoe" w:date="2014-09-23T12:21:00Z" w:id="761"><w:r><w:rPr></w:rPr><w:delText>strategies</w:delText></w:r></w:del><w:ins w:author="Zoe" w:date="2014-09-23T12:21:00Z" w:id="762"><w:r><w:rPr></w:rPr><w:t>strategy</w:t></w:r></w:ins><w:r><w:rPr></w:rPr><w:t xml:space="preserve">. </w:t></w:r><w:ins w:author="Zoe" w:date="2014-09-23T13:42:00Z" w:id="763"><w:r><w:rPr></w:rPr><w:t>An open question for further investigation is h</w:t></w:r></w:ins><w:del w:author="Zoe" w:date="2014-09-23T12:22:00Z" w:id="764"><w:r><w:rPr></w:rPr><w:delText>h</w:delText></w:r></w:del><w:r><w:rPr></w:rPr><w:t xml:space="preserve">ow </w:t></w:r><w:del w:author="Zoe" w:date="2014-09-23T12:22:00Z" w:id="765"><w:r><w:rPr></w:rPr><w:delText xml:space="preserve">to design </w:delText></w:r></w:del><w:r><w:rPr></w:rPr><w:t xml:space="preserve">teaching methodologies </w:t></w:r><w:ins w:author="Zoe" w:date="2014-09-23T12:22:00Z" w:id="766"><w:r><w:rPr></w:rPr><w:t xml:space="preserve">can be designed </w:t></w:r></w:ins><w:del w:author="Zoe" w:date="2014-09-23T15:50:00Z" w:id="767"><w:r><w:rPr></w:rPr><w:delText xml:space="preserve">in order </w:delText></w:r></w:del><w:r><w:rPr></w:rPr><w:t xml:space="preserve">to develop </w:t></w:r><w:del w:author="Zoe" w:date="2014-09-23T12:22:00Z" w:id="768"><w:r><w:rPr></w:rPr><w:delText xml:space="preserve">a </w:delText></w:r></w:del><w:r><w:rPr></w:rPr><w:t>collective thinking</w:t></w:r><w:del w:author="Zoe" w:date="2014-09-23T13:42:00Z" w:id="769"><w:r><w:rPr></w:rPr><w:delText xml:space="preserve"> can be seen as an open question</w:delText></w:r></w:del><w:r><w:rPr></w:rPr><w:t>.</w:t></w:r></w:p><w:p><w:pPr><w:pStyle w:val="style0"/><w:jc w:val="both"/><w:rPr></w:rPr></w:pPr><w:r><w:rPr></w:rPr></w:r></w:p><w:p><w:pPr><w:pStyle w:val="style0"/><w:jc w:val="both"/><w:rPr></w:rPr></w:pPr><w:r><w:rPr></w:rPr><w:t xml:space="preserve">We discuss the results </w:t></w:r><w:ins w:author="Zoe" w:date="2014-09-23T12:22:00Z" w:id="770"><w:r><w:rPr></w:rPr><w:t xml:space="preserve">with a </w:t></w:r></w:ins><w:r><w:rPr></w:rPr><w:t xml:space="preserve">focus on the individual </w:t></w:r><w:del w:author="Zoe" w:date="2014-09-23T15:50:00Z" w:id="771"><w:r><w:rPr></w:rPr><w:delText xml:space="preserve">capacity </w:delText></w:r></w:del><w:r><w:rPr></w:rPr><w:t>and collective capacity of the system</w:t></w:r><w:ins w:author="Zoe" w:date="2014-09-23T12:23:00Z" w:id="772"><w:r><w:rPr></w:rPr><w:t>. T</w:t></w:r></w:ins><w:del w:author="Zoe" w:date="2014-09-23T12:23:00Z" w:id="773"><w:r><w:rPr></w:rPr><w:delText>, t</w:delText></w:r></w:del><w:r><w:rPr></w:rPr><w:t xml:space="preserve">he results suggest a paradox, </w:t></w:r><w:del w:author="Zoe" w:date="2014-09-23T12:23:00Z" w:id="774"><w:r><w:rPr></w:rPr><w:delText xml:space="preserve">to </w:delText></w:r></w:del><w:ins w:author="Zoe" w:date="2014-09-23T12:23:00Z" w:id="775"><w:r><w:rPr></w:rPr><w:t xml:space="preserve">whereby the </w:t></w:r></w:ins><w:r><w:rPr></w:rPr><w:t xml:space="preserve">more individual capacity </w:t></w:r><w:ins w:author="Zoe" w:date="2014-09-23T12:23:00Z" w:id="776"><w:r><w:rPr></w:rPr><w:t xml:space="preserve">there is, the </w:t></w:r></w:ins><w:r><w:rPr></w:rPr><w:t>less collective capacity</w:t></w:r><w:ins w:author="Zoe" w:date="2014-09-23T13:43:00Z" w:id="777"><w:r><w:rPr></w:rPr><w:t>;</w:t></w:r></w:ins><w:del w:author="Zoe" w:date="2014-09-23T13:43:00Z" w:id="778"><w:r><w:rPr></w:rPr><w:delText>,</w:delText></w:r></w:del><w:r><w:rPr></w:rPr><w:t xml:space="preserve"> see Figure 3. At </w:t></w:r><w:ins w:author="Zoe" w:date="2014-09-23T12:23:00Z" w:id="779"><w:r><w:rPr></w:rPr><w:t xml:space="preserve">the </w:t></w:r></w:ins><w:r><w:rPr></w:rPr><w:t xml:space="preserve">same time, </w:t></w:r><w:del w:author="Zoe" w:date="2014-09-23T12:23:00Z" w:id="780"><w:r><w:rPr></w:rPr><w:delText xml:space="preserve">the </w:delText></w:r></w:del><w:r><w:rPr></w:rPr><w:t>individual capacity can</w:t></w:r><w:del w:author="Zoe" w:date="2014-09-23T12:23:00Z" w:id="781"><w:r><w:rPr></w:rPr><w:delText xml:space="preserve"> </w:delText></w:r></w:del><w:r><w:rPr></w:rPr><w:t>not be so low (values of k&lt;3)</w:t></w:r><w:ins w:author="Zoe" w:date="2014-09-23T12:24:00Z" w:id="782"><w:r><w:rPr></w:rPr><w:t>, otherwise</w:t></w:r></w:ins><w:del w:author="Zoe" w:date="2014-09-23T12:24:00Z" w:id="783"><w:r><w:rPr></w:rPr><w:delText xml:space="preserve"> where</w:delText></w:r></w:del><w:r><w:rPr></w:rPr><w:t xml:space="preserve"> the system </w:t></w:r><w:del w:author="Zoe" w:date="2014-09-23T13:43:00Z" w:id="784"><w:r><w:rPr></w:rPr><w:delText xml:space="preserve">is </w:delText></w:r></w:del><w:ins w:author="Zoe" w:date="2014-09-23T13:43:00Z" w:id="785"><w:r><w:rPr></w:rPr><w:t xml:space="preserve">becomes </w:t></w:r></w:ins><w:r><w:rPr></w:rPr><w:t>quite similar to a random network</w:t></w:r><w:del w:author="Zoe" w:date="2014-09-23T12:24:00Z" w:id="786"><w:r><w:rPr></w:rPr><w:delText xml:space="preserve">, </w:delText></w:r></w:del><w:ins w:author="Zoe" w:date="2014-09-23T12:24:00Z" w:id="787"><w:r><w:rPr></w:rPr><w:t>. T</w:t></w:r></w:ins><w:del w:author="Zoe" w:date="2014-09-23T12:24:00Z" w:id="788"><w:r><w:rPr></w:rPr><w:delText>t</w:delText></w:r></w:del><w:r><w:rPr></w:rPr><w:t>he study of th</w:t></w:r><w:ins w:author="Zoe" w:date="2014-09-23T12:24:00Z" w:id="789"><w:r><w:rPr></w:rPr><w:t>ese</w:t></w:r></w:ins><w:del w:author="Zoe" w:date="2014-09-23T12:24:00Z" w:id="790"><w:r><w:rPr></w:rPr><w:delText>is</w:delText></w:r></w:del><w:r><w:rPr></w:rPr><w:t xml:space="preserve"> umbrals </w:t></w:r><w:del w:author="Zoe" w:date="2014-09-23T13:43:00Z" w:id="791"><w:r><w:rPr></w:rPr><w:delText xml:space="preserve">are </w:delText></w:r></w:del><w:ins w:author="Zoe" w:date="2014-09-23T13:43:00Z" w:id="792"><w:r><w:rPr></w:rPr><w:t xml:space="preserve">is </w:t></w:r></w:ins><w:r><w:rPr></w:rPr><w:t xml:space="preserve">proposed </w:t></w:r><w:del w:author="Zoe" w:date="2014-09-23T13:43:00Z" w:id="793"><w:r><w:rPr></w:rPr><w:delText xml:space="preserve">as </w:delText></w:r></w:del><w:ins w:author="Zoe" w:date="2014-09-23T13:43:00Z" w:id="794"><w:r><w:rPr></w:rPr><w:t xml:space="preserve">for </w:t></w:r></w:ins><w:r><w:rPr></w:rPr><w:t xml:space="preserve">future work. </w:t></w:r></w:p><w:p><w:pPr><w:pStyle w:val="style0"/><w:jc w:val="both"/><w:rPr></w:rPr></w:pPr><w:r><w:rPr></w:rPr></w:r></w:p><w:p><w:pPr><w:pStyle w:val="style0"/><w:jc w:val="both"/><w:rPr></w:rPr></w:pPr><w:r><w:rPr></w:rPr><w:t xml:space="preserve">We understand </w:t></w:r><w:del w:author="Zoe" w:date="2014-09-23T12:25:00Z" w:id="795"><w:r><w:rPr></w:rPr><w:delText xml:space="preserve">the </w:delText></w:r></w:del><w:r><w:rPr></w:rPr><w:t>wiki systems as a cumulative process, where</w:t></w:r><w:ins w:author="Zoe" w:date="2014-09-23T12:25:00Z" w:id="796"><w:r><w:rPr></w:rPr><w:t>by</w:t></w:r></w:ins><w:r><w:rPr></w:rPr><w:t xml:space="preserve"> the accumulation of editions go</w:t></w:r><w:ins w:author="Zoe" w:date="2014-09-23T12:25:00Z" w:id="797"><w:r><w:rPr></w:rPr><w:t>es</w:t></w:r></w:ins><w:del w:author="Zoe" w:date="2014-09-23T12:25:00Z" w:id="798"><w:r><w:rPr></w:rPr><w:delText>ing</w:delText></w:r></w:del><w:r><w:rPr></w:rPr><w:t xml:space="preserve"> to</w:t></w:r><w:ins w:author="Zoe" w:date="2014-09-23T12:25:00Z" w:id="799"><w:r><w:rPr></w:rPr><w:t>wards</w:t></w:r></w:ins><w:r><w:rPr></w:rPr><w:t xml:space="preserve"> </w:t></w:r><w:ins w:author="Zoe" w:date="2014-09-23T12:25:00Z" w:id="800"><w:r><w:rPr></w:rPr><w:t xml:space="preserve">the </w:t></w:r></w:ins><w:r><w:rPr></w:rPr><w:t xml:space="preserve">development </w:t></w:r><w:ins w:author="Zoe" w:date="2014-09-23T12:25:00Z" w:id="801"><w:r><w:rPr></w:rPr><w:t xml:space="preserve">of </w:t></w:r></w:ins><w:r><w:rPr></w:rPr><w:t xml:space="preserve">wiki pages. Thus, </w:t></w:r><w:del w:author="Zoe" w:date="2014-09-23T12:25:00Z" w:id="802"><w:r><w:rPr></w:rPr><w:delText xml:space="preserve">to </w:delText></w:r></w:del><w:ins w:author="Zoe" w:date="2014-09-23T12:25:00Z" w:id="803"><w:r><w:rPr></w:rPr><w:t xml:space="preserve">the </w:t></w:r></w:ins><w:r><w:rPr></w:rPr><w:t xml:space="preserve">more editions </w:t></w:r><w:ins w:author="Zoe" w:date="2014-09-23T12:25:00Z" w:id="804"><w:r><w:rPr></w:rPr><w:t xml:space="preserve">there are, the </w:t></w:r></w:ins><w:r><w:rPr></w:rPr><w:t>better</w:t></w:r><w:ins w:author="Zoe" w:date="2014-09-23T12:25:00Z" w:id="805"><w:r><w:rPr></w:rPr><w:t xml:space="preserve"> the</w:t></w:r></w:ins><w:r><w:rPr></w:rPr><w:t xml:space="preserve"> wiki page</w:t></w:r><w:del w:author="Zoe" w:date="2014-09-23T12:26:00Z" w:id="806"><w:r><w:rPr></w:rPr><w:delText>s</w:delText></w:r></w:del><w:r><w:rPr></w:rPr><w:t xml:space="preserve"> (more visible</w:t></w:r><w:del w:author="Zoe" w:date="2014-09-23T12:25:00Z" w:id="807"><w:r><w:rPr></w:rPr><w:delText>s</w:delText></w:r></w:del><w:r><w:rPr></w:rPr><w:t xml:space="preserve">, more votes </w:t></w:r><w:ins w:author="Zoe" w:date="2014-09-23T12:25:00Z" w:id="808"><w:r><w:rPr></w:rPr><w:t>and/</w:t></w:r></w:ins><w:r><w:rPr></w:rPr><w:t>or more edited</w:t></w:r><w:del w:author="Zoe" w:date="2014-09-23T13:44:00Z" w:id="809"><w:r><w:rPr></w:rPr><w:delText>),</w:delText></w:r></w:del><w:ins w:author="Zoe" w:date="2014-09-23T13:44:00Z" w:id="810"><w:r><w:rPr></w:rPr><w:t>); furthermore,</w:t></w:r></w:ins><w:r><w:rPr></w:rPr><w:t xml:space="preserve"> </w:t></w:r><w:del w:author="Zoe" w:date="2014-09-23T13:44:00Z" w:id="811"><w:r><w:rPr></w:rPr><w:delText xml:space="preserve">so on, </w:delText></w:r></w:del><w:ins w:author="Zoe" w:date="2014-09-23T12:26:00Z" w:id="812"><w:r><w:rPr></w:rPr><w:t xml:space="preserve">the </w:t></w:r></w:ins><w:r><w:rPr></w:rPr><w:t xml:space="preserve">more editions </w:t></w:r><w:del w:author="Zoe" w:date="2014-09-23T12:26:00Z" w:id="813"><w:r><w:rPr></w:rPr><w:delText xml:space="preserve">receive the </w:delText></w:r></w:del><w:ins w:author="Zoe" w:date="2014-09-23T12:26:00Z" w:id="814"><w:r><w:rPr></w:rPr><w:t xml:space="preserve">a </w:t></w:r></w:ins><w:r><w:rPr></w:rPr><w:t>wiki page</w:t></w:r><w:del w:author="Zoe" w:date="2014-09-23T12:26:00Z" w:id="815"><w:r><w:rPr></w:rPr><w:delText>s</w:delText></w:r></w:del><w:r><w:rPr></w:rPr><w:t xml:space="preserve"> receive</w:t></w:r><w:del w:author="Zoe" w:date="2014-09-23T13:44:00Z" w:id="816"><w:r><w:rPr></w:rPr><w:delText xml:space="preserve"> </w:delText></w:r></w:del><w:ins w:author="Zoe" w:date="2014-09-23T13:44:00Z" w:id="817"><w:r><w:rPr></w:rPr><w:t>s</w:t></w:r></w:ins><w:ins w:author="Zoe" w:date="2014-09-23T12:26:00Z" w:id="818"><w:r><w:rPr></w:rPr><w:t xml:space="preserve">, the </w:t></w:r></w:ins><w:r><w:rPr></w:rPr><w:t xml:space="preserve">more editions </w:t></w:r><w:ins w:author="Zoe" w:date="2014-09-23T12:26:00Z" w:id="819"><w:r><w:rPr></w:rPr><w:t xml:space="preserve">it is likely to receive </w:t></w:r></w:ins><w:r><w:rPr></w:rPr><w:t>in the future. This simple reinforcement cycle of the wiki system transform</w:t></w:r><w:ins w:author="Zoe" w:date="2014-09-23T12:26:00Z" w:id="820"><w:r><w:rPr></w:rPr><w:t>s</w:t></w:r></w:ins><w:r><w:rPr></w:rPr><w:t xml:space="preserve"> a random network into a small world network of co-author</w:t></w:r><w:ins w:author="Zoe" w:date="2014-09-23T12:27:00Z" w:id="821"><w:r><w:rPr></w:rPr><w:t>s</w:t></w:r></w:ins><w:r><w:rPr></w:rPr><w:t xml:space="preserve"> or co-editors</w:t></w:r><w:del w:author="Zoe" w:date="2014-09-23T12:27:00Z" w:id="822"><w:r><w:rPr></w:rPr><w:delText xml:space="preserve"> network</w:delText></w:r></w:del><w:r><w:rPr></w:rPr><w:t xml:space="preserve">. The model presented </w:t></w:r><w:ins w:author="Zoe" w:date="2014-09-23T12:27:00Z" w:id="823"><w:r><w:rPr></w:rPr><w:t xml:space="preserve">here </w:t></w:r></w:ins><w:r><w:rPr></w:rPr><w:t xml:space="preserve">is </w:t></w:r><w:ins w:author="Zoe" w:date="2014-09-23T13:45:00Z" w:id="824"><w:r><w:rPr></w:rPr><w:t xml:space="preserve">thus </w:t></w:r></w:ins><w:r><w:rPr></w:rPr><w:t>a</w:t></w:r><w:del w:author="Zoe" w:date="2014-09-23T13:44:00Z" w:id="825"><w:r><w:rPr></w:rPr><w:delText>n</w:delText></w:r></w:del><w:r><w:rPr></w:rPr><w:t xml:space="preserve"> </w:t></w:r><w:del w:author="Zoe" w:date="2014-09-23T13:44:00Z" w:id="826"><w:r><w:rPr></w:rPr><w:delText>ac</w:delText></w:r></w:del><w:r><w:rPr></w:rPr><w:t xml:space="preserve">cumulative system, where two people never let </w:t></w:r><w:ins w:author="Zoe" w:date="2014-09-23T12:27:00Z" w:id="827"><w:r><w:rPr></w:rPr><w:t xml:space="preserve">go of </w:t></w:r></w:ins><w:r><w:rPr></w:rPr><w:t>being co</w:t></w:r><w:ins w:author="Zoe" w:date="2014-09-23T12:27:00Z" w:id="828"><w:r><w:rPr></w:rPr><w:t>-</w:t></w:r></w:ins><w:r><w:rPr></w:rPr><w:t xml:space="preserve">authors (no loss of edges) or </w:t></w:r><w:commentRangeStart w:id="17"/><w:r><w:rPr></w:rPr><w:t xml:space="preserve">people never die </w:t></w:r><w:commentRangeEnd w:id="17"/><w:r><w:rPr></w:rPr></w:r><w:r><w:rPr></w:rPr><w:commentReference w:id="17"/></w:r><w:r><w:rPr></w:rPr><w:t xml:space="preserve">(no loss of nodes). It is proposed </w:t></w:r><w:ins w:author="Zoe" w:date="2014-09-23T12:28:00Z" w:id="829"><w:r><w:rPr></w:rPr><w:t xml:space="preserve">that </w:t></w:r></w:ins><w:commentRangeStart w:id="18"/><w:r><w:rPr></w:rPr></w:r><w:del w:author="Zoe" w:date="2014-09-23T12:28:00Z" w:id="830"><w:r><w:rPr></w:rPr><w:delText xml:space="preserve">introduce </w:delText></w:r></w:del><w:r><w:rPr></w:rPr><w:t xml:space="preserve">these rules </w:t></w:r><w:commentRangeEnd w:id="18"/><w:r><w:rPr></w:rPr></w:r><w:r><w:rPr></w:rPr><w:commentReference w:id="18"/></w:r><w:ins w:author="Zoe" w:date="2014-09-23T12:28:00Z" w:id="831"><w:r><w:rPr></w:rPr><w:t xml:space="preserve">be introduced </w:t></w:r></w:ins><w:del w:author="Zoe" w:date="2014-09-23T12:28:00Z" w:id="832"><w:r><w:rPr></w:rPr><w:delText xml:space="preserve">as </w:delText></w:r></w:del><w:ins w:author="Zoe" w:date="2014-09-23T12:28:00Z" w:id="833"><w:r><w:rPr></w:rPr><w:t xml:space="preserve">in </w:t></w:r></w:ins><w:r><w:rPr></w:rPr><w:t>future work.</w:t></w:r></w:p><w:p><w:pPr><w:pStyle w:val="style0"/><w:jc w:val="both"/><w:rPr></w:rPr></w:pPr><w:r><w:rPr></w:rPr></w:r></w:p><w:p><w:pPr><w:pStyle w:val="style0"/><w:jc w:val="both"/><w:rPr></w:rPr></w:pPr><w:r><w:rPr></w:rPr><w:t>To better understand</w:t></w:r><w:del w:author="Zoe" w:date="2014-09-23T12:28:00Z" w:id="834"><w:r><w:rPr></w:rPr><w:delText>ing</w:delText></w:r></w:del><w:r><w:rPr></w:rPr><w:t xml:space="preserve"> </w:t></w:r><w:del w:author="Zoe" w:date="2014-09-23T12:28:00Z" w:id="835"><w:r><w:rPr></w:rPr><w:delText xml:space="preserve">about </w:delText></w:r></w:del><w:r><w:rPr></w:rPr><w:t xml:space="preserve">collective intelligence, we propose </w:t></w:r><w:ins w:author="Zoe" w:date="2014-09-23T15:25:00Z" w:id="836"><w:r><w:rPr></w:rPr><w:t xml:space="preserve">that future work focuses on </w:t></w:r></w:ins><w:del w:author="Zoe" w:date="2014-09-23T13:46:00Z" w:id="837"><w:r><w:rPr></w:rPr><w:delText xml:space="preserve">as future work </w:delText></w:r></w:del><w:ins w:author="Zoe" w:date="2014-09-23T12:28:00Z" w:id="838"><w:r><w:rPr></w:rPr><w:t xml:space="preserve">the </w:t></w:r></w:ins><w:ins w:author="Zoe" w:date="2014-09-23T12:29:00Z" w:id="839"><w:r><w:rPr></w:rPr><w:t>in</w:t></w:r></w:ins><w:ins w:author="Zoe" w:date="2014-09-23T15:17:00Z" w:id="840"><w:r><w:rPr></w:rPr><w:t>-</w:t></w:r></w:ins><w:ins w:author="Zoe" w:date="2014-09-23T12:29:00Z" w:id="841"><w:r><w:rPr></w:rPr><w:t xml:space="preserve">depth </w:t></w:r></w:ins><w:r><w:rPr></w:rPr><w:t xml:space="preserve">study </w:t></w:r><w:ins w:author="Zoe" w:date="2014-09-23T12:28:00Z" w:id="842"><w:r><w:rPr></w:rPr><w:t xml:space="preserve">of </w:t></w:r></w:ins><w:r><w:rPr></w:rPr><w:t xml:space="preserve">the proposed model </w:t></w:r><w:del w:author="Zoe" w:date="2014-09-23T12:29:00Z" w:id="843"><w:r><w:rPr></w:rPr><w:delText>in de</w:delText></w:r></w:del><w:del w:author="Zoe" w:date="2014-09-23T12:28:00Z" w:id="844"><w:r><w:rPr></w:rPr><w:delText>e</w:delText></w:r></w:del><w:del w:author="Zoe" w:date="2014-09-23T12:29:00Z" w:id="845"><w:r><w:rPr></w:rPr><w:delText>p and</w:delText></w:r></w:del><w:ins w:author="Zoe" w:date="2014-09-23T12:29:00Z" w:id="846"><w:r><w:rPr></w:rPr><w:t>as</w:t></w:r></w:ins><w:r><w:rPr></w:rPr><w:t xml:space="preserve"> </w:t></w:r><w:del w:author="Zoe" w:date="2014-09-23T12:29:00Z" w:id="847"><w:r><w:rPr></w:rPr><w:delText xml:space="preserve">study </w:delText></w:r></w:del><w:ins w:author="Zoe" w:date="2014-09-23T12:29:00Z" w:id="848"><w:r><w:rPr></w:rPr><w:t xml:space="preserve">well as </w:t></w:r></w:ins><w:r><w:rPr></w:rPr><w:t>other system</w:t></w:r><w:ins w:author="Zoe" w:date="2014-09-23T12:29:00Z" w:id="849"><w:r><w:rPr></w:rPr><w:t>s</w:t></w:r></w:ins><w:r><w:rPr></w:rPr><w:t xml:space="preserve"> such as </w:t></w:r><w:ins w:author="Zoe" w:date="2014-09-23T12:29:00Z" w:id="850"><w:r><w:rPr></w:rPr><w:t>W</w:t></w:r></w:ins><w:del w:author="Zoe" w:date="2014-09-23T12:29:00Z" w:id="851"><w:r><w:rPr></w:rPr><w:delText>w</w:delText></w:r></w:del><w:r><w:rPr></w:rPr><w:t xml:space="preserve">ikipedia or collective software projects. At </w:t></w:r><w:ins w:author="Zoe" w:date="2014-09-23T12:29:00Z" w:id="852"><w:r><w:rPr></w:rPr><w:t xml:space="preserve">the </w:t></w:r></w:ins><w:r><w:rPr></w:rPr><w:t xml:space="preserve">same time, </w:t></w:r><w:ins w:author="Zoe" w:date="2014-09-23T13:46:00Z" w:id="853"><w:r><w:rPr></w:rPr><w:t>in</w:t></w:r></w:ins><w:ins w:author="Zoe" w:date="2014-09-23T12:30:00Z" w:id="854"><w:r><w:rPr></w:rPr><w:t xml:space="preserve"> future work </w:t></w:r></w:ins><w:del w:author="Zoe" w:date="2014-09-23T13:47:00Z" w:id="855"><w:r><w:rPr></w:rPr><w:delText xml:space="preserve">use </w:delText></w:r></w:del><w:r><w:rPr></w:rPr><w:t xml:space="preserve">a distribution of k as </w:t></w:r><w:ins w:author="Zoe" w:date="2014-09-23T12:29:00Z" w:id="856"><w:r><w:rPr></w:rPr><w:t xml:space="preserve">a </w:t></w:r></w:ins><w:r><w:rPr></w:rPr><w:t xml:space="preserve">parameter of the model and </w:t></w:r><w:ins w:author="Zoe" w:date="2014-09-23T12:29:00Z" w:id="857"><w:r><w:rPr></w:rPr><w:t xml:space="preserve">the </w:t></w:r></w:ins><w:r><w:rPr></w:rPr><w:t>comput</w:t></w:r><w:ins w:author="Zoe" w:date="2014-09-23T12:29:00Z" w:id="858"><w:r><w:rPr></w:rPr><w:t>ation of</w:t></w:r></w:ins><w:del w:author="Zoe" w:date="2014-09-23T12:29:00Z" w:id="859"><w:r><w:rPr></w:rPr><w:delText>e</w:delText></w:r></w:del><w:r><w:rPr></w:rPr><w:t xml:space="preserve"> other measurements </w:t></w:r><w:del w:author="Zoe" w:date="2014-09-23T12:29:00Z" w:id="860"><w:r><w:rPr></w:rPr><w:delText xml:space="preserve">about </w:delText></w:r></w:del><w:ins w:author="Zoe" w:date="2014-09-23T12:29:00Z" w:id="861"><w:r><w:rPr></w:rPr><w:t xml:space="preserve">to do with </w:t></w:r></w:ins><w:r><w:rPr></w:rPr><w:t>resilience and robustness</w:t></w:r><w:ins w:author="Zoe" w:date="2014-09-23T13:47:00Z" w:id="862"><w:r><w:rPr></w:rPr><w:t xml:space="preserve"> should also be made use of</w:t></w:r></w:ins><w:del w:author="Zoe" w:date="2014-09-23T12:30:00Z" w:id="863"><w:r><w:rPr></w:rPr><w:delText xml:space="preserve"> as future work</w:delText></w:r></w:del><w:r><w:rPr></w:rPr><w:t>.</w:t></w:r></w:p><w:p><w:pPr><w:pStyle w:val="style0"/><w:jc w:val="both"/><w:rPr></w:rPr></w:pPr><w:r><w:rPr></w:rPr></w:r></w:p><w:p><w:pPr><w:pStyle w:val="style0"/><w:jc w:val="both"/><w:rPr></w:rPr></w:pPr><w:r><w:rPr></w:rPr></w:r></w:p><w:p><w:pPr><w:pStyle w:val="style0"/><w:jc w:val="both"/><w:rPr></w:rPr></w:pPr><w:r><w:rPr></w:rPr><w:t>\bibliographystyle{apalike}</w:t></w:r></w:p><w:p><w:pPr><w:pStyle w:val="style0"/><w:jc w:val="both"/><w:rPr></w:rPr></w:pPr><w:r><w:rPr></w:rPr><w:t>\bibliography{bib.bib}</w:t></w:r></w:p><w:p><w:pPr><w:pStyle w:val="style0"/><w:jc w:val="both"/><w:rPr></w:rPr></w:pPr><w:r><w:rPr></w:rPr></w:r></w:p><w:p><w:pPr><w:pStyle w:val="style0"/><w:jc w:val="both"/><w:rPr></w:rPr></w:pPr><w:r><w:rPr></w:rPr></w:r></w:p><w:p><w:pPr><w:pStyle w:val="style0"/><w:jc w:val="both"/><w:rPr></w:rPr></w:pPr><w:del w:author="vbucheli " w:date="2014-09-25T16:29:00Z" w:id="864"><w:r><w:rPr></w:rPr></w:r></w:del></w:p><w:p><w:pPr><w:pStyle w:val="style0"/><w:jc w:val="both"/><w:rPr></w:rPr></w:pPr><w:r><w:rPr></w:rPr></w:r></w:p><w:sectPr><w:type w:val="nextPage"/><w:pgSz w:h="15840" w:w="12240"/><w:pgMar w:bottom="1440" w:footer="0" w:gutter="0" w:header="0" w:left="1440" w:right="1440" w:top="1440"/><w:pgNumType w:fmt="decimal"/><w:formProt w:val="false"/><w:textDirection w:val="lrTb"/><w:docGrid w:charSpace="8192" w:linePitch="260" w:type="default"/></w:sectPr></w:body></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Zoe" w:date="2014-09-23T14:53:00Z" w:id="0" w:initials="Z">
    <w:p>
      <w:r>
        <w:rPr/>
        <w:t xml:space="preserve">I am not clear on what you mean by this exactly. That the </w:t>
      </w:r>
      <w:r>
        <w:rPr>
          <w:i/>
        </w:rPr>
        <w:t>person</w:t>
      </w:r>
      <w:r>
        <w:rPr/>
        <w:t xml:space="preserve"> of the first author – i.e. their personality, private life, working methodologies, etc. etc. – were open for discussion? Or something else? Please consider revising for clarity.</w:t>
      </w:r>
    </w:p>
    <w:p>
      <w:r>
        <w:rPr/>
      </w:r>
    </w:p>
  </w:comment>
  <w:comment w:author="vbucheli " w:date="2014-09-25T17:03:47Z" w:id="1" w:initials="">
    <w:p>
      <w:r>
        <w:rPr>
          <w:rFonts w:ascii="Ubuntu" w:cs="" w:eastAsia="DejaVu Sans" w:hAnsi="Ubuntu"/>
          <w:b w:val="false"/>
          <w:bCs w:val="false"/>
          <w:i/>
          <w:iCs w:val="false"/>
          <w:strike w:val="false"/>
          <w:dstrike w:val="false"/>
          <w:outline w:val="false"/>
          <w:shadow w:val="false"/>
          <w:emboss w:val="false"/>
          <w:imprint w:val="false"/>
          <w:color w:val="auto"/>
          <w:spacing w:val="0"/>
          <w:w w:val="100"/>
          <w:position w:val="0"/>
          <w:sz w:val="16"/>
          <w:sz w:val="16"/>
          <w:szCs w:val="22"/>
          <w:u w:val="none"/>
          <w:vertAlign w:val="baseline"/>
          <w:em w:val="none"/>
          <w:lang w:bidi="ar-SA" w:eastAsia="en-GB" w:val="en-US"/>
        </w:rPr>
        <w:t>Reply to Zoe (09/23/2014, 14:53): "..."</w:t>
      </w:r>
    </w:p>
    <w:p>
      <w:r>
        <w:rPr>
          <w:rFonts w:ascii="Ubuntu" w:hAnsi="Ubuntu"/>
          <w:sz w:val="20"/>
          <w:lang w:bidi="ar-SA" w:eastAsia="en-GB" w:val="en-US"/>
        </w:rPr>
        <w:t>We re-wrote the paraph</w:t>
      </w:r>
    </w:p>
  </w:comment>
  <w:comment w:author="Zoe" w:date="2014-09-23T14:55:00Z" w:id="2" w:initials="Z">
    <w:p>
      <w:r>
        <w:rPr>
          <w:i/>
        </w:rPr>
        <w:t>What</w:t>
      </w:r>
      <w:r>
        <w:rPr/>
        <w:t xml:space="preserve"> could not be really important? This is not clear. Do you perhaps mean: “Today, however, the scientist as an individual is not so important.”</w:t>
      </w:r>
    </w:p>
    <w:p>
      <w:r>
        <w:rPr/>
      </w:r>
    </w:p>
  </w:comment>
  <w:comment w:author="vbucheli " w:date="2014-09-25T17:04:04Z" w:id="3" w:initials="">
    <w:p>
      <w:r>
        <w:rPr>
          <w:rFonts w:ascii="Ubuntu" w:cs="" w:eastAsia="DejaVu Sans" w:hAnsi="Ubuntu"/>
          <w:b w:val="false"/>
          <w:bCs w:val="false"/>
          <w:i/>
          <w:iCs w:val="false"/>
          <w:strike w:val="false"/>
          <w:dstrike w:val="false"/>
          <w:outline w:val="false"/>
          <w:shadow w:val="false"/>
          <w:emboss w:val="false"/>
          <w:imprint w:val="false"/>
          <w:color w:val="auto"/>
          <w:spacing w:val="0"/>
          <w:w w:val="100"/>
          <w:position w:val="0"/>
          <w:sz w:val="16"/>
          <w:sz w:val="16"/>
          <w:szCs w:val="22"/>
          <w:u w:val="none"/>
          <w:vertAlign w:val="baseline"/>
          <w:em w:val="none"/>
          <w:lang w:bidi="ar-SA" w:eastAsia="en-GB" w:val="en-US"/>
        </w:rPr>
        <w:t>Reply to Zoe (09/23/2014, 14:55): "..."</w:t>
      </w:r>
    </w:p>
    <w:p>
      <w:r>
        <w:rPr>
          <w:rFonts w:ascii="Ubuntu" w:hAnsi="Ubuntu"/>
          <w:sz w:val="20"/>
          <w:lang w:bidi="ar-SA" w:eastAsia="en-GB" w:val="en-US"/>
        </w:rPr>
        <w:t>We agree tks!</w:t>
      </w:r>
    </w:p>
  </w:comment>
  <w:comment w:author="Zoe" w:date="2014-09-23T14:57:00Z" w:id="4" w:initials="Z">
    <w:p>
      <w:r>
        <w:rPr/>
        <w:t>Should this be ‘small world network’?</w:t>
      </w:r>
    </w:p>
    <w:p>
      <w:r>
        <w:rPr/>
      </w:r>
    </w:p>
  </w:comment>
  <w:comment w:author="vbucheli " w:date="2014-09-25T17:15:28Z" w:id="5" w:initials="">
    <w:p>
      <w:r>
        <w:rPr>
          <w:rFonts w:ascii="Ubuntu" w:cs="" w:eastAsia="DejaVu Sans" w:hAnsi="Ubuntu"/>
          <w:b w:val="false"/>
          <w:bCs w:val="false"/>
          <w:i/>
          <w:iCs w:val="false"/>
          <w:strike w:val="false"/>
          <w:dstrike w:val="false"/>
          <w:outline w:val="false"/>
          <w:shadow w:val="false"/>
          <w:emboss w:val="false"/>
          <w:imprint w:val="false"/>
          <w:color w:val="auto"/>
          <w:spacing w:val="0"/>
          <w:w w:val="100"/>
          <w:position w:val="0"/>
          <w:sz w:val="16"/>
          <w:sz w:val="16"/>
          <w:szCs w:val="22"/>
          <w:u w:val="none"/>
          <w:vertAlign w:val="baseline"/>
          <w:em w:val="none"/>
          <w:lang w:bidi="ar-SA" w:eastAsia="en-GB" w:val="en-US"/>
        </w:rPr>
        <w:t>Reply to Zoe (09/23/2014, 14:57): "…"</w:t>
      </w:r>
    </w:p>
    <w:p>
      <w:r>
        <w:rPr>
          <w:rFonts w:ascii="Ubuntu" w:cs="" w:eastAsia="DejaVu Sans" w:hAnsi="Ubuntu"/>
          <w:b w:val="false"/>
          <w:bCs w:val="false"/>
          <w:i/>
          <w:iCs w:val="false"/>
          <w:strike w:val="false"/>
          <w:dstrike w:val="false"/>
          <w:outline w:val="false"/>
          <w:shadow w:val="false"/>
          <w:emboss w:val="false"/>
          <w:imprint w:val="false"/>
          <w:color w:val="auto"/>
          <w:spacing w:val="0"/>
          <w:w w:val="100"/>
          <w:position w:val="0"/>
          <w:sz w:val="16"/>
          <w:sz w:val="16"/>
          <w:szCs w:val="22"/>
          <w:u w:val="none"/>
          <w:vertAlign w:val="baseline"/>
          <w:em w:val="none"/>
          <w:lang w:bidi="ar-SA" w:eastAsia="en-GB" w:val="en-US"/>
        </w:rPr>
        <w:t>Is Value related with valuable?</w:t>
      </w:r>
    </w:p>
  </w:comment>
  <w:comment w:author="Zoe" w:date="2014-09-23T14:46:00Z" w:id="6" w:initials="Z">
    <w:p>
      <w:r>
        <w:rPr/>
        <w:t xml:space="preserve">What is the fetishism community in this context? </w:t>
      </w:r>
    </w:p>
    <w:p>
      <w:r>
        <w:rPr/>
      </w:r>
    </w:p>
  </w:comment>
  <w:comment w:author="Zoe" w:date="2014-09-23T15:05:00Z" w:id="7" w:initials="Z">
    <w:p>
      <w:r>
        <w:rPr/>
        <w:t>Do you mean ‘subsets’ here?</w:t>
      </w:r>
    </w:p>
    <w:p>
      <w:r>
        <w:rPr/>
      </w:r>
    </w:p>
  </w:comment>
  <w:comment w:author="Zoe" w:date="2014-09-23T14:46:00Z" w:id="8" w:initials="Z">
    <w:p>
      <w:r>
        <w:rPr/>
        <w:t>And i = what?</w:t>
      </w:r>
    </w:p>
    <w:p>
      <w:r>
        <w:rPr/>
      </w:r>
    </w:p>
  </w:comment>
  <w:comment w:author="Zoe" w:date="2014-09-23T15:12:00Z" w:id="9" w:initials="Z">
    <w:p>
      <w:r>
        <w:rPr/>
        <w:t>I had to translate this from the Spanish (it was still in Spanish in the document you sent me) – so please check the accuracy of my translation.</w:t>
      </w:r>
    </w:p>
    <w:p>
      <w:r>
        <w:rPr/>
      </w:r>
    </w:p>
  </w:comment>
  <w:comment w:author="Zoe" w:date="2014-09-23T15:35:00Z" w:id="10" w:initials="Z">
    <w:p>
      <w:r>
        <w:rPr/>
        <w:t>But on page 3 you say that the WikITRB was developed between 2012 and 2013…?</w:t>
      </w:r>
    </w:p>
    <w:p>
      <w:r>
        <w:rPr/>
      </w:r>
    </w:p>
  </w:comment>
  <w:comment w:author="Zoe" w:date="2014-09-23T15:14:00Z" w:id="11" w:initials="Z">
    <w:p>
      <w:r>
        <w:rPr/>
        <w:t>Should this not simply be ‘k &gt; 3 ‘?</w:t>
      </w:r>
    </w:p>
    <w:p>
      <w:r>
        <w:rPr/>
      </w:r>
    </w:p>
  </w:comment>
  <w:comment w:author="Zoe" w:date="2014-09-23T15:15:00Z" w:id="12" w:initials="Z">
    <w:p>
      <w:r>
        <w:rPr/>
        <w:t xml:space="preserve">Should this not be </w:t>
      </w:r>
    </w:p>
    <w:p>
      <w:r>
        <w:rPr/>
        <w:t>‘t &gt; 5’?</w:t>
      </w:r>
    </w:p>
  </w:comment>
  <w:comment w:author="Zoe" w:date="2014-09-23T15:45:00Z" w:id="13" w:initials="Z">
    <w:p>
      <w:r>
        <w:rPr/>
      </w:r>
    </w:p>
    <w:p>
      <w:r>
        <w:rPr/>
        <w:t>See query above…</w:t>
      </w:r>
    </w:p>
  </w:comment>
  <w:comment w:author="Zoe" w:date="2014-09-23T14:46:00Z" w:id="14" w:initials="Z">
    <w:p>
      <w:r>
        <w:rPr/>
      </w:r>
    </w:p>
    <w:p>
      <w:r>
        <w:rPr/>
        <w:t>I am not clear what you mean by ‘by bins of’ here. I have left it because I am unsure of the specific terminology, but it might be worth checking out whether this is correctly stated.</w:t>
      </w:r>
    </w:p>
  </w:comment>
  <w:comment w:author="Zoe" w:date="2014-09-23T15:47:00Z" w:id="15" w:initials="Z">
    <w:p>
      <w:r>
        <w:rPr/>
      </w:r>
    </w:p>
    <w:p>
      <w:r>
        <w:rPr/>
        <w:t>See comment above…</w:t>
      </w:r>
    </w:p>
  </w:comment>
  <w:comment w:author="Zoe" w:date="2014-09-23T14:46:00Z" w:id="16" w:initials="Z">
    <w:p>
      <w:r>
        <w:rPr/>
      </w:r>
    </w:p>
    <w:p>
      <w:r>
        <w:rPr/>
        <w:t>Do you mean ‘small world networks’?</w:t>
      </w:r>
    </w:p>
  </w:comment>
  <w:comment w:author="Zoe" w:date="2014-09-23T14:46:00Z" w:id="17" w:initials="Z">
    <w:p>
      <w:r>
        <w:rPr/>
      </w:r>
    </w:p>
    <w:p>
      <w:r>
        <w:rPr/>
        <w:t>I do not quite understand this – real people do die, so what are you actually talking about here?</w:t>
      </w:r>
    </w:p>
  </w:comment>
  <w:comment w:author="Zoe" w:date="2014-09-23T15:25:00Z" w:id="18" w:initials="Z">
    <w:p>
      <w:r>
        <w:rPr/>
      </w:r>
    </w:p>
    <w:p>
      <w:r>
        <w:rPr/>
        <w:t>Which rules? The rule that two people never let go of being co-authors and people never die? How and why should these rules be introduced in future work?</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Ubuntu">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1008"/>
</w:settings>
</file>

<file path=word/styles.xml><?xml version="1.0" encoding="utf-8"?>
<w:styles xmlns:w="http://schemas.openxmlformats.org/wordprocessingml/2006/main">
  <w:style w:styleId="style0" w:type="paragraph">
    <w:name w:val="Normal"/>
    <w:next w:val="style0"/>
    <w:pPr>
      <w:keepNext/>
      <w:widowControl/>
      <w:suppressAutoHyphens w:val="true"/>
      <w:spacing w:after="0" w:before="0" w:line="276" w:lineRule="auto"/>
      <w:contextualSpacing w:val="false"/>
    </w:pPr>
    <w:rPr>
      <w:rFonts w:ascii="Arial" w:cs="Arial" w:eastAsia="Arial" w:hAnsi="Arial"/>
      <w:color w:val="000000"/>
      <w:sz w:val="22"/>
      <w:szCs w:val="20"/>
      <w:lang w:bidi="hi-IN" w:eastAsia="zh-CN" w:val="en-US"/>
    </w:rPr>
  </w:style>
  <w:style w:styleId="style1" w:type="paragraph">
    <w:name w:val="Heading 1"/>
    <w:next w:val="style1"/>
    <w:pPr>
      <w:keepLines/>
      <w:widowControl w:val="false"/>
      <w:suppressAutoHyphens w:val="true"/>
      <w:spacing w:after="200" w:before="200" w:line="100" w:lineRule="atLeast"/>
      <w:contextualSpacing/>
    </w:pPr>
    <w:rPr>
      <w:rFonts w:ascii="Trebuchet MS" w:cs="Trebuchet MS" w:eastAsia="Trebuchet MS" w:hAnsi="Trebuchet MS"/>
      <w:color w:val="auto"/>
      <w:sz w:val="32"/>
      <w:szCs w:val="22"/>
      <w:lang w:bidi="ar-SA" w:eastAsia="en-GB" w:val="en-GB"/>
    </w:rPr>
  </w:style>
  <w:style w:styleId="style2" w:type="paragraph">
    <w:name w:val="Heading 2"/>
    <w:next w:val="style2"/>
    <w:pPr>
      <w:keepLines/>
      <w:widowControl w:val="false"/>
      <w:suppressAutoHyphens w:val="true"/>
      <w:spacing w:after="200" w:before="200" w:line="100" w:lineRule="atLeast"/>
      <w:contextualSpacing/>
    </w:pPr>
    <w:rPr>
      <w:rFonts w:ascii="Trebuchet MS" w:cs="Trebuchet MS" w:eastAsia="Trebuchet MS" w:hAnsi="Trebuchet MS"/>
      <w:b/>
      <w:color w:val="auto"/>
      <w:sz w:val="26"/>
      <w:szCs w:val="22"/>
      <w:lang w:bidi="ar-SA" w:eastAsia="en-GB" w:val="en-GB"/>
    </w:rPr>
  </w:style>
  <w:style w:styleId="style3" w:type="paragraph">
    <w:name w:val="Heading 3"/>
    <w:next w:val="style3"/>
    <w:pPr>
      <w:keepLines/>
      <w:widowControl w:val="false"/>
      <w:suppressAutoHyphens w:val="true"/>
      <w:spacing w:after="200" w:before="160" w:line="100" w:lineRule="atLeast"/>
      <w:contextualSpacing/>
    </w:pPr>
    <w:rPr>
      <w:rFonts w:ascii="Trebuchet MS" w:cs="Trebuchet MS" w:eastAsia="Trebuchet MS" w:hAnsi="Trebuchet MS"/>
      <w:b/>
      <w:color w:val="666666"/>
      <w:sz w:val="24"/>
      <w:szCs w:val="22"/>
      <w:lang w:bidi="ar-SA" w:eastAsia="en-GB" w:val="en-GB"/>
    </w:rPr>
  </w:style>
  <w:style w:styleId="style4" w:type="paragraph">
    <w:name w:val="Heading 4"/>
    <w:next w:val="style4"/>
    <w:pPr>
      <w:keepLines/>
      <w:widowControl w:val="false"/>
      <w:suppressAutoHyphens w:val="true"/>
      <w:spacing w:after="200" w:before="160" w:line="100" w:lineRule="atLeast"/>
      <w:contextualSpacing/>
    </w:pPr>
    <w:rPr>
      <w:rFonts w:ascii="Trebuchet MS" w:cs="Trebuchet MS" w:eastAsia="Trebuchet MS" w:hAnsi="Trebuchet MS"/>
      <w:color w:val="666666"/>
      <w:sz w:val="22"/>
      <w:szCs w:val="22"/>
      <w:u w:val="single"/>
      <w:lang w:bidi="ar-SA" w:eastAsia="en-GB" w:val="en-GB"/>
    </w:rPr>
  </w:style>
  <w:style w:styleId="style5" w:type="paragraph">
    <w:name w:val="Heading 5"/>
    <w:next w:val="style5"/>
    <w:pPr>
      <w:keepLines/>
      <w:widowControl w:val="false"/>
      <w:suppressAutoHyphens w:val="true"/>
      <w:spacing w:after="200" w:before="160" w:line="100" w:lineRule="atLeast"/>
      <w:contextualSpacing/>
    </w:pPr>
    <w:rPr>
      <w:rFonts w:ascii="Trebuchet MS" w:cs="Trebuchet MS" w:eastAsia="Trebuchet MS" w:hAnsi="Trebuchet MS"/>
      <w:color w:val="666666"/>
      <w:sz w:val="22"/>
      <w:szCs w:val="22"/>
      <w:lang w:bidi="ar-SA" w:eastAsia="en-GB" w:val="en-GB"/>
    </w:rPr>
  </w:style>
  <w:style w:styleId="style6" w:type="paragraph">
    <w:name w:val="Heading 6"/>
    <w:next w:val="style6"/>
    <w:pPr>
      <w:keepLines/>
      <w:widowControl w:val="false"/>
      <w:suppressAutoHyphens w:val="true"/>
      <w:spacing w:after="200" w:before="160" w:line="100" w:lineRule="atLeast"/>
      <w:contextualSpacing/>
    </w:pPr>
    <w:rPr>
      <w:rFonts w:ascii="Trebuchet MS" w:cs="Trebuchet MS" w:eastAsia="Trebuchet MS" w:hAnsi="Trebuchet MS"/>
      <w:i/>
      <w:color w:val="666666"/>
      <w:sz w:val="22"/>
      <w:szCs w:val="22"/>
      <w:lang w:bidi="ar-SA" w:eastAsia="en-GB" w:val="en-GB"/>
    </w:rPr>
  </w:style>
  <w:style w:styleId="style15" w:type="character">
    <w:name w:val="Default Paragraph Font"/>
    <w:next w:val="style15"/>
    <w:rPr/>
  </w:style>
  <w:style w:styleId="style16" w:type="character">
    <w:name w:val="ListLabel 1"/>
    <w:next w:val="style16"/>
    <w:rPr>
      <w:u w:val="none"/>
    </w:rPr>
  </w:style>
  <w:style w:styleId="style17" w:type="character">
    <w:name w:val="Internet Link"/>
    <w:next w:val="style17"/>
    <w:rPr>
      <w:color w:val="000080"/>
      <w:u w:val="single"/>
      <w:lang w:bidi="zxx-" w:eastAsia="zxx-" w:val="zxx-"/>
    </w:rPr>
  </w:style>
  <w:style w:styleId="style18" w:type="character">
    <w:name w:val="annotation reference"/>
    <w:basedOn w:val="style15"/>
    <w:next w:val="style18"/>
    <w:rPr>
      <w:sz w:val="16"/>
      <w:szCs w:val="16"/>
    </w:rPr>
  </w:style>
  <w:style w:styleId="style19" w:type="character">
    <w:name w:val="Comment Text Char"/>
    <w:basedOn w:val="style15"/>
    <w:next w:val="style19"/>
    <w:rPr>
      <w:rFonts w:ascii="Arial" w:cs="Mangal" w:eastAsia="Arial" w:hAnsi="Arial"/>
      <w:color w:val="000000"/>
      <w:sz w:val="20"/>
      <w:szCs w:val="18"/>
      <w:lang w:bidi="hi-IN" w:eastAsia="zh-CN" w:val="en-US"/>
    </w:rPr>
  </w:style>
  <w:style w:styleId="style20" w:type="character">
    <w:name w:val="Comment Subject Char"/>
    <w:basedOn w:val="style19"/>
    <w:next w:val="style20"/>
    <w:rPr>
      <w:b/>
      <w:bCs/>
    </w:rPr>
  </w:style>
  <w:style w:styleId="style21" w:type="character">
    <w:name w:val="Balloon Text Char"/>
    <w:basedOn w:val="style15"/>
    <w:next w:val="style21"/>
    <w:rPr>
      <w:rFonts w:ascii="Tahoma" w:cs="Mangal" w:eastAsia="Arial" w:hAnsi="Tahoma"/>
      <w:color w:val="000000"/>
      <w:sz w:val="16"/>
      <w:szCs w:val="14"/>
      <w:lang w:bidi="hi-IN" w:eastAsia="zh-CN" w:val="en-US"/>
    </w:rPr>
  </w:style>
  <w:style w:styleId="style22" w:type="character">
    <w:name w:val="ListLabel 2"/>
    <w:next w:val="style22"/>
    <w:rPr>
      <w:rFonts w:cs="Wingdings"/>
      <w:u w:val="none"/>
    </w:rPr>
  </w:style>
  <w:style w:styleId="style23" w:type="character">
    <w:name w:val="ListLabel 3"/>
    <w:next w:val="style23"/>
    <w:rPr>
      <w:rFonts w:cs="Wingdings 2"/>
      <w:u w:val="none"/>
    </w:rPr>
  </w:style>
  <w:style w:styleId="style24" w:type="character">
    <w:name w:val="ListLabel 4"/>
    <w:next w:val="style24"/>
    <w:rPr>
      <w:rFonts w:cs="OpenSymbol"/>
      <w:u w:val="none"/>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LO-normal"/>
    <w:next w:val="style31"/>
    <w:pPr>
      <w:keepNext/>
      <w:widowControl/>
      <w:suppressAutoHyphens w:val="true"/>
      <w:spacing w:after="0" w:before="0" w:line="276" w:lineRule="auto"/>
      <w:contextualSpacing w:val="false"/>
    </w:pPr>
    <w:rPr>
      <w:rFonts w:ascii="Arial" w:cs="Arial" w:eastAsia="Arial" w:hAnsi="Arial"/>
      <w:color w:val="000000"/>
      <w:sz w:val="22"/>
      <w:szCs w:val="20"/>
      <w:lang w:bidi="hi-IN" w:eastAsia="zh-CN" w:val="en-US"/>
    </w:rPr>
  </w:style>
  <w:style w:styleId="style32" w:type="paragraph">
    <w:name w:val="Title"/>
    <w:basedOn w:val="style31"/>
    <w:next w:val="style32"/>
    <w:pPr>
      <w:keepLines/>
      <w:spacing w:after="0" w:before="0" w:line="100" w:lineRule="atLeast"/>
      <w:contextualSpacing/>
      <w:jc w:val="left"/>
    </w:pPr>
    <w:rPr>
      <w:rFonts w:ascii="Trebuchet MS" w:cs="Trebuchet MS" w:eastAsia="Trebuchet MS" w:hAnsi="Trebuchet MS"/>
      <w:sz w:val="42"/>
    </w:rPr>
  </w:style>
  <w:style w:styleId="style33" w:type="paragraph">
    <w:name w:val="Subtitle"/>
    <w:basedOn w:val="style31"/>
    <w:next w:val="style33"/>
    <w:pPr>
      <w:keepLines/>
      <w:spacing w:after="200" w:before="0" w:line="100" w:lineRule="atLeast"/>
      <w:contextualSpacing/>
      <w:jc w:val="left"/>
    </w:pPr>
    <w:rPr>
      <w:rFonts w:ascii="Trebuchet MS" w:cs="Trebuchet MS" w:eastAsia="Trebuchet MS" w:hAnsi="Trebuchet MS"/>
      <w:i/>
      <w:color w:val="666666"/>
      <w:sz w:val="26"/>
    </w:rPr>
  </w:style>
  <w:style w:styleId="style34" w:type="paragraph">
    <w:name w:val="annotation text"/>
    <w:basedOn w:val="style0"/>
    <w:next w:val="style34"/>
    <w:pPr>
      <w:spacing w:line="100" w:lineRule="atLeast"/>
    </w:pPr>
    <w:rPr>
      <w:rFonts w:cs="Mangal"/>
      <w:sz w:val="20"/>
      <w:szCs w:val="18"/>
    </w:rPr>
  </w:style>
  <w:style w:styleId="style35" w:type="paragraph">
    <w:name w:val="annotation subject"/>
    <w:basedOn w:val="style34"/>
    <w:next w:val="style35"/>
    <w:pPr/>
    <w:rPr>
      <w:b/>
      <w:bCs/>
    </w:rPr>
  </w:style>
  <w:style w:styleId="style36" w:type="paragraph">
    <w:name w:val="Balloon Text"/>
    <w:basedOn w:val="style0"/>
    <w:next w:val="style36"/>
    <w:pPr>
      <w:spacing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tor.bucheli@correounivalle.edu.co" TargetMode="External"/><Relationship Id="rId3" Type="http://schemas.openxmlformats.org/officeDocument/2006/relationships/hyperlink" Target="" TargetMode="External"/><Relationship Id="rId4" Type="http://schemas.openxmlformats.org/officeDocument/2006/relationships/hyperlink" Target="mailto:angel.garcia@correounivalle.edu.co"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257</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2014-09-23T07:07:00Z</dcterms:created>
  <dc:creator>Zoe</dc:creator>
  <cp:lastModifiedBy>Zoe</cp:lastModifiedBy>
  <dcterms:modified xsi:type="dcterms:W3CDTF">2014-09-23T13:52:00Z</dcterms:modified>
  <cp:revision>27</cp:revision>
  <dc:title>CollectiveIntilligenceKybernetes.docx</dc:title>
</cp:coreProperties>
</file>